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1A" w:rsidRPr="0049321A" w:rsidRDefault="0049321A" w:rsidP="00901D34">
      <w:pPr>
        <w:spacing w:beforeLines="30" w:afterLines="30"/>
        <w:ind w:left="720" w:hanging="360"/>
        <w:jc w:val="center"/>
        <w:rPr>
          <w:rFonts w:ascii="Times New Roman" w:hAnsi="Times New Roman" w:cs="Times New Roman"/>
          <w:sz w:val="24"/>
          <w:szCs w:val="24"/>
        </w:rPr>
      </w:pPr>
      <w:bookmarkStart w:id="0" w:name="_GoBack"/>
      <w:bookmarkEnd w:id="0"/>
      <w:r w:rsidRPr="0049321A">
        <w:rPr>
          <w:rFonts w:ascii="Times New Roman" w:hAnsi="Times New Roman" w:cs="Times New Roman"/>
          <w:sz w:val="24"/>
          <w:szCs w:val="24"/>
        </w:rPr>
        <w:t>Homework</w:t>
      </w:r>
    </w:p>
    <w:p w:rsidR="0049321A" w:rsidRDefault="0049321A" w:rsidP="00901D34">
      <w:pPr>
        <w:spacing w:beforeLines="30" w:afterLines="30"/>
        <w:ind w:left="720" w:hanging="360"/>
        <w:rPr>
          <w:rFonts w:ascii="Times New Roman" w:hAnsi="Times New Roman" w:cs="Times New Roman"/>
          <w:sz w:val="24"/>
          <w:szCs w:val="24"/>
        </w:rPr>
      </w:pPr>
    </w:p>
    <w:p w:rsidR="0092717C" w:rsidRPr="0049321A" w:rsidRDefault="0060243E" w:rsidP="00901D34">
      <w:pPr>
        <w:pStyle w:val="ListParagraph"/>
        <w:numPr>
          <w:ilvl w:val="0"/>
          <w:numId w:val="4"/>
        </w:numPr>
        <w:spacing w:beforeLines="30" w:afterLines="30"/>
        <w:rPr>
          <w:rFonts w:ascii="Times New Roman" w:hAnsi="Times New Roman" w:cs="Times New Roman"/>
          <w:sz w:val="24"/>
          <w:szCs w:val="24"/>
          <w:lang w:val="en-US"/>
        </w:rPr>
      </w:pPr>
      <w:r w:rsidRPr="0049321A">
        <w:rPr>
          <w:rFonts w:ascii="Times New Roman" w:hAnsi="Times New Roman" w:cs="Times New Roman"/>
          <w:sz w:val="24"/>
          <w:szCs w:val="24"/>
          <w:lang w:val="en-US"/>
        </w:rPr>
        <w:t>Tell me something about you</w:t>
      </w:r>
    </w:p>
    <w:p w:rsidR="0060243E" w:rsidRPr="0049321A" w:rsidRDefault="0060243E" w:rsidP="00901D34">
      <w:pPr>
        <w:spacing w:beforeLines="30" w:afterLines="30"/>
        <w:rPr>
          <w:rFonts w:ascii="Times New Roman" w:hAnsi="Times New Roman" w:cs="Times New Roman"/>
          <w:sz w:val="24"/>
          <w:szCs w:val="24"/>
          <w:lang w:val="en-US"/>
        </w:rPr>
      </w:pPr>
    </w:p>
    <w:p w:rsidR="00566DA8" w:rsidRPr="0049321A" w:rsidRDefault="0060243E" w:rsidP="00901D34">
      <w:pPr>
        <w:spacing w:beforeLines="30" w:afterLines="30"/>
        <w:rPr>
          <w:rFonts w:ascii="Times New Roman" w:hAnsi="Times New Roman" w:cs="Times New Roman"/>
          <w:sz w:val="24"/>
          <w:szCs w:val="24"/>
          <w:lang w:val="en-US"/>
        </w:rPr>
      </w:pPr>
      <w:r w:rsidRPr="0049321A">
        <w:rPr>
          <w:rFonts w:ascii="Times New Roman" w:hAnsi="Times New Roman" w:cs="Times New Roman"/>
          <w:sz w:val="24"/>
          <w:szCs w:val="24"/>
          <w:lang w:val="en-US"/>
        </w:rPr>
        <w:t xml:space="preserve">Firstly, I am a second-year student at </w:t>
      </w:r>
      <w:ins w:id="1" w:author="Fabi2017" w:date="2021-01-03T16:51:00Z">
        <w:r w:rsidR="00901D34">
          <w:rPr>
            <w:rFonts w:ascii="Times New Roman" w:hAnsi="Times New Roman" w:cs="Times New Roman"/>
            <w:sz w:val="24"/>
            <w:szCs w:val="24"/>
            <w:lang w:val="en-US"/>
          </w:rPr>
          <w:t xml:space="preserve">the </w:t>
        </w:r>
      </w:ins>
      <w:r w:rsidRPr="0049321A">
        <w:rPr>
          <w:rFonts w:ascii="Times New Roman" w:hAnsi="Times New Roman" w:cs="Times New Roman"/>
          <w:sz w:val="24"/>
          <w:szCs w:val="24"/>
          <w:lang w:val="en-US"/>
        </w:rPr>
        <w:t>Pol</w:t>
      </w:r>
      <w:r w:rsidR="00017FF8" w:rsidRPr="0049321A">
        <w:rPr>
          <w:rFonts w:ascii="Times New Roman" w:hAnsi="Times New Roman" w:cs="Times New Roman"/>
          <w:sz w:val="24"/>
          <w:szCs w:val="24"/>
          <w:lang w:val="en-US"/>
        </w:rPr>
        <w:t>y</w:t>
      </w:r>
      <w:r w:rsidRPr="0049321A">
        <w:rPr>
          <w:rFonts w:ascii="Times New Roman" w:hAnsi="Times New Roman" w:cs="Times New Roman"/>
          <w:sz w:val="24"/>
          <w:szCs w:val="24"/>
          <w:lang w:val="en-US"/>
        </w:rPr>
        <w:t>te</w:t>
      </w:r>
      <w:r w:rsidR="00017FF8" w:rsidRPr="0049321A">
        <w:rPr>
          <w:rFonts w:ascii="Times New Roman" w:hAnsi="Times New Roman" w:cs="Times New Roman"/>
          <w:sz w:val="24"/>
          <w:szCs w:val="24"/>
          <w:lang w:val="en-US"/>
        </w:rPr>
        <w:t>c</w:t>
      </w:r>
      <w:r w:rsidRPr="0049321A">
        <w:rPr>
          <w:rFonts w:ascii="Times New Roman" w:hAnsi="Times New Roman" w:cs="Times New Roman"/>
          <w:sz w:val="24"/>
          <w:szCs w:val="24"/>
          <w:lang w:val="en-US"/>
        </w:rPr>
        <w:t xml:space="preserve">hnic University of Bucharest and </w:t>
      </w:r>
      <w:r w:rsidR="00017FF8" w:rsidRPr="0049321A">
        <w:rPr>
          <w:rFonts w:ascii="Times New Roman" w:hAnsi="Times New Roman" w:cs="Times New Roman"/>
          <w:sz w:val="24"/>
          <w:szCs w:val="24"/>
          <w:lang w:val="en-US"/>
        </w:rPr>
        <w:t>I</w:t>
      </w:r>
      <w:r w:rsidR="006000EA" w:rsidRPr="0049321A">
        <w:rPr>
          <w:rFonts w:ascii="Times New Roman" w:hAnsi="Times New Roman" w:cs="Times New Roman"/>
          <w:sz w:val="24"/>
          <w:szCs w:val="24"/>
          <w:lang w:val="en-US"/>
        </w:rPr>
        <w:t xml:space="preserve"> think you already know how hard this university is since </w:t>
      </w:r>
      <w:r w:rsidR="003267CB" w:rsidRPr="0049321A">
        <w:rPr>
          <w:rFonts w:ascii="Times New Roman" w:hAnsi="Times New Roman" w:cs="Times New Roman"/>
          <w:sz w:val="24"/>
          <w:szCs w:val="24"/>
          <w:lang w:val="en-US"/>
        </w:rPr>
        <w:t>students like myself have</w:t>
      </w:r>
      <w:r w:rsidR="006000EA" w:rsidRPr="0049321A">
        <w:rPr>
          <w:rFonts w:ascii="Times New Roman" w:hAnsi="Times New Roman" w:cs="Times New Roman"/>
          <w:sz w:val="24"/>
          <w:szCs w:val="24"/>
          <w:lang w:val="en-US"/>
        </w:rPr>
        <w:t xml:space="preserve"> a lot of work</w:t>
      </w:r>
      <w:r w:rsidR="003267CB" w:rsidRPr="0049321A">
        <w:rPr>
          <w:rFonts w:ascii="Times New Roman" w:hAnsi="Times New Roman" w:cs="Times New Roman"/>
          <w:sz w:val="24"/>
          <w:szCs w:val="24"/>
          <w:lang w:val="en-US"/>
        </w:rPr>
        <w:t xml:space="preserve"> to do </w:t>
      </w:r>
      <w:r w:rsidR="00BF3B71" w:rsidRPr="0049321A">
        <w:rPr>
          <w:rFonts w:ascii="Times New Roman" w:hAnsi="Times New Roman" w:cs="Times New Roman"/>
          <w:sz w:val="24"/>
          <w:szCs w:val="24"/>
          <w:lang w:val="en-US"/>
        </w:rPr>
        <w:t>such as  homework the size of an entire project and different</w:t>
      </w:r>
      <w:ins w:id="2" w:author="Fabi2017" w:date="2021-01-03T16:51:00Z">
        <w:r w:rsidR="00901D34">
          <w:rPr>
            <w:rFonts w:ascii="Times New Roman" w:hAnsi="Times New Roman" w:cs="Times New Roman"/>
            <w:sz w:val="24"/>
            <w:szCs w:val="24"/>
            <w:lang w:val="en-US"/>
          </w:rPr>
          <w:t>/various</w:t>
        </w:r>
      </w:ins>
      <w:r w:rsidR="00BF3B71" w:rsidRPr="0049321A">
        <w:rPr>
          <w:rFonts w:ascii="Times New Roman" w:hAnsi="Times New Roman" w:cs="Times New Roman"/>
          <w:sz w:val="24"/>
          <w:szCs w:val="24"/>
          <w:lang w:val="en-US"/>
        </w:rPr>
        <w:t xml:space="preserve"> kinds of projects </w:t>
      </w:r>
      <w:r w:rsidR="006000EA" w:rsidRPr="0049321A">
        <w:rPr>
          <w:rFonts w:ascii="Times New Roman" w:hAnsi="Times New Roman" w:cs="Times New Roman"/>
          <w:sz w:val="24"/>
          <w:szCs w:val="24"/>
          <w:lang w:val="en-US"/>
        </w:rPr>
        <w:t>which require hard-working and time schedule to sort everything out</w:t>
      </w:r>
      <w:r w:rsidR="00BF3B71" w:rsidRPr="0049321A">
        <w:rPr>
          <w:rFonts w:ascii="Times New Roman" w:hAnsi="Times New Roman" w:cs="Times New Roman"/>
          <w:sz w:val="24"/>
          <w:szCs w:val="24"/>
          <w:lang w:val="en-US"/>
        </w:rPr>
        <w:t xml:space="preserve"> and</w:t>
      </w:r>
      <w:r w:rsidR="00190160" w:rsidRPr="0049321A">
        <w:rPr>
          <w:rFonts w:ascii="Times New Roman" w:hAnsi="Times New Roman" w:cs="Times New Roman"/>
          <w:sz w:val="24"/>
          <w:szCs w:val="24"/>
          <w:lang w:val="en-US"/>
        </w:rPr>
        <w:t xml:space="preserve"> with such difficulty it is unbelievable, even for me to say, that I can manage all of this.</w:t>
      </w:r>
      <w:r w:rsidR="0031055B">
        <w:rPr>
          <w:rFonts w:ascii="Times New Roman" w:hAnsi="Times New Roman" w:cs="Times New Roman"/>
          <w:sz w:val="24"/>
          <w:szCs w:val="24"/>
          <w:lang w:val="en-US"/>
        </w:rPr>
        <w:t xml:space="preserve"> I do have an ambition to finish all my homework before </w:t>
      </w:r>
      <w:ins w:id="3" w:author="Fabi2017" w:date="2021-01-03T16:51:00Z">
        <w:r w:rsidR="00901D34">
          <w:rPr>
            <w:rFonts w:ascii="Times New Roman" w:hAnsi="Times New Roman" w:cs="Times New Roman"/>
            <w:sz w:val="24"/>
            <w:szCs w:val="24"/>
            <w:lang w:val="en-US"/>
          </w:rPr>
          <w:t xml:space="preserve">the </w:t>
        </w:r>
      </w:ins>
      <w:r w:rsidR="0031055B">
        <w:rPr>
          <w:rFonts w:ascii="Times New Roman" w:hAnsi="Times New Roman" w:cs="Times New Roman"/>
          <w:sz w:val="24"/>
          <w:szCs w:val="24"/>
          <w:lang w:val="en-US"/>
        </w:rPr>
        <w:t xml:space="preserve">deadline and most of time </w:t>
      </w:r>
      <w:r w:rsidR="003F3A86">
        <w:rPr>
          <w:rFonts w:ascii="Times New Roman" w:hAnsi="Times New Roman" w:cs="Times New Roman"/>
          <w:sz w:val="24"/>
          <w:szCs w:val="24"/>
          <w:lang w:val="en-US"/>
        </w:rPr>
        <w:t>I</w:t>
      </w:r>
      <w:r w:rsidR="0031055B">
        <w:rPr>
          <w:rFonts w:ascii="Times New Roman" w:hAnsi="Times New Roman" w:cs="Times New Roman"/>
          <w:sz w:val="24"/>
          <w:szCs w:val="24"/>
          <w:lang w:val="en-US"/>
        </w:rPr>
        <w:t xml:space="preserve"> managed to do so.</w:t>
      </w:r>
    </w:p>
    <w:p w:rsidR="006000EA" w:rsidRPr="0049321A" w:rsidRDefault="006000EA" w:rsidP="00901D34">
      <w:pPr>
        <w:spacing w:beforeLines="30" w:afterLines="30"/>
        <w:rPr>
          <w:rFonts w:ascii="Times New Roman" w:hAnsi="Times New Roman" w:cs="Times New Roman"/>
          <w:sz w:val="24"/>
          <w:szCs w:val="24"/>
          <w:lang w:val="en-US"/>
        </w:rPr>
      </w:pPr>
      <w:r w:rsidRPr="0049321A">
        <w:rPr>
          <w:rFonts w:ascii="Times New Roman" w:hAnsi="Times New Roman" w:cs="Times New Roman"/>
          <w:sz w:val="24"/>
          <w:szCs w:val="24"/>
          <w:lang w:val="en-US"/>
        </w:rPr>
        <w:t xml:space="preserve">Secondly, when </w:t>
      </w:r>
      <w:ins w:id="4" w:author="Fabi2017" w:date="2021-01-03T16:51:00Z">
        <w:r w:rsidR="00901D34">
          <w:rPr>
            <w:rFonts w:ascii="Times New Roman" w:hAnsi="Times New Roman" w:cs="Times New Roman"/>
            <w:sz w:val="24"/>
            <w:szCs w:val="24"/>
            <w:lang w:val="en-US"/>
          </w:rPr>
          <w:t xml:space="preserve">there </w:t>
        </w:r>
      </w:ins>
      <w:r w:rsidRPr="0049321A">
        <w:rPr>
          <w:rFonts w:ascii="Times New Roman" w:hAnsi="Times New Roman" w:cs="Times New Roman"/>
          <w:sz w:val="24"/>
          <w:szCs w:val="24"/>
          <w:lang w:val="en-US"/>
        </w:rPr>
        <w:t xml:space="preserve">is the time for </w:t>
      </w:r>
      <w:del w:id="5" w:author="Fabi2017" w:date="2021-01-03T16:51:00Z">
        <w:r w:rsidRPr="0049321A" w:rsidDel="00901D34">
          <w:rPr>
            <w:rFonts w:ascii="Times New Roman" w:hAnsi="Times New Roman" w:cs="Times New Roman"/>
            <w:sz w:val="24"/>
            <w:szCs w:val="24"/>
            <w:lang w:val="en-US"/>
          </w:rPr>
          <w:delText>a</w:delText>
        </w:r>
      </w:del>
      <w:r w:rsidRPr="0049321A">
        <w:rPr>
          <w:rFonts w:ascii="Times New Roman" w:hAnsi="Times New Roman" w:cs="Times New Roman"/>
          <w:sz w:val="24"/>
          <w:szCs w:val="24"/>
          <w:lang w:val="en-US"/>
        </w:rPr>
        <w:t xml:space="preserve"> team-based projects I mostly make a team with those who know and can cooperate well, but when </w:t>
      </w:r>
      <w:r w:rsidR="00017FF8"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make a team with people </w:t>
      </w:r>
      <w:r w:rsidR="00017FF8"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don’t know well, I try to communicate a lot with them to see their ideas</w:t>
      </w:r>
      <w:r w:rsidR="00D61FF6" w:rsidRPr="0049321A">
        <w:rPr>
          <w:rFonts w:ascii="Times New Roman" w:hAnsi="Times New Roman" w:cs="Times New Roman"/>
          <w:sz w:val="24"/>
          <w:szCs w:val="24"/>
          <w:lang w:val="en-US"/>
        </w:rPr>
        <w:t xml:space="preserve"> for the project. I consider that every part of a project must be discussed with the team since one person can have an idea which can improve the quality of the project significantly.</w:t>
      </w:r>
      <w:r w:rsidR="00BF3B71" w:rsidRPr="0049321A">
        <w:rPr>
          <w:rFonts w:ascii="Times New Roman" w:hAnsi="Times New Roman" w:cs="Times New Roman"/>
          <w:sz w:val="24"/>
          <w:szCs w:val="24"/>
          <w:lang w:val="en-US"/>
        </w:rPr>
        <w:t xml:space="preserve"> I listen carefully to the person speaking when they have something to say. In addition, when my teams got stuck taking decisions I give the pros and cons and ask my teammates regarding their opinion and try to get something for them, but if they don’t know what to do I take the lead and try to solve the problem as</w:t>
      </w:r>
      <w:ins w:id="6" w:author="Fabi2017" w:date="2021-01-03T16:58:00Z">
        <w:r w:rsidR="00901D34">
          <w:rPr>
            <w:rFonts w:ascii="Times New Roman" w:hAnsi="Times New Roman" w:cs="Times New Roman"/>
            <w:sz w:val="24"/>
            <w:szCs w:val="24"/>
            <w:lang w:val="en-US"/>
          </w:rPr>
          <w:t xml:space="preserve"> if</w:t>
        </w:r>
      </w:ins>
      <w:r w:rsidR="00BF3B71" w:rsidRPr="0049321A">
        <w:rPr>
          <w:rFonts w:ascii="Times New Roman" w:hAnsi="Times New Roman" w:cs="Times New Roman"/>
          <w:sz w:val="24"/>
          <w:szCs w:val="24"/>
          <w:lang w:val="en-US"/>
        </w:rPr>
        <w:t xml:space="preserve"> it was my problem.</w:t>
      </w:r>
    </w:p>
    <w:p w:rsidR="0049321A" w:rsidRDefault="0049321A"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Thirdly,</w:t>
      </w:r>
      <w:r w:rsidR="003267CB" w:rsidRPr="0049321A">
        <w:rPr>
          <w:rFonts w:ascii="Times New Roman" w:hAnsi="Times New Roman" w:cs="Times New Roman"/>
          <w:sz w:val="24"/>
          <w:szCs w:val="24"/>
          <w:lang w:val="en-US"/>
        </w:rPr>
        <w:t xml:space="preserve"> when someone asks for my help, I am willing to help them with what I can and explain the logic of the problem, just so they can make a connection with their issue or give them a different approach. I managed to </w:t>
      </w:r>
      <w:r w:rsidR="003F3A86" w:rsidRPr="0049321A">
        <w:rPr>
          <w:rFonts w:ascii="Times New Roman" w:hAnsi="Times New Roman" w:cs="Times New Roman"/>
          <w:sz w:val="24"/>
          <w:szCs w:val="24"/>
          <w:lang w:val="en-US"/>
        </w:rPr>
        <w:t>achieve</w:t>
      </w:r>
      <w:r w:rsidR="003267CB" w:rsidRPr="0049321A">
        <w:rPr>
          <w:rFonts w:ascii="Times New Roman" w:hAnsi="Times New Roman" w:cs="Times New Roman"/>
          <w:sz w:val="24"/>
          <w:szCs w:val="24"/>
          <w:lang w:val="en-US"/>
        </w:rPr>
        <w:t xml:space="preserve"> such communicative skills because of the Pedagogic course I got into for over a year and it proved worth attending </w:t>
      </w:r>
      <w:del w:id="7" w:author="Fabi2017" w:date="2021-01-03T16:58:00Z">
        <w:r w:rsidR="003267CB" w:rsidRPr="0049321A" w:rsidDel="00901D34">
          <w:rPr>
            <w:rFonts w:ascii="Times New Roman" w:hAnsi="Times New Roman" w:cs="Times New Roman"/>
            <w:sz w:val="24"/>
            <w:szCs w:val="24"/>
            <w:lang w:val="en-US"/>
          </w:rPr>
          <w:delText>to</w:delText>
        </w:r>
      </w:del>
      <w:r w:rsidR="00BF3B71" w:rsidRPr="0049321A">
        <w:rPr>
          <w:rFonts w:ascii="Times New Roman" w:hAnsi="Times New Roman" w:cs="Times New Roman"/>
          <w:sz w:val="24"/>
          <w:szCs w:val="24"/>
          <w:lang w:val="en-US"/>
        </w:rPr>
        <w:t xml:space="preserve"> so far</w:t>
      </w:r>
      <w:r w:rsidR="003267CB" w:rsidRPr="0049321A">
        <w:rPr>
          <w:rFonts w:ascii="Times New Roman" w:hAnsi="Times New Roman" w:cs="Times New Roman"/>
          <w:sz w:val="24"/>
          <w:szCs w:val="24"/>
          <w:lang w:val="en-US"/>
        </w:rPr>
        <w:t>.</w:t>
      </w:r>
      <w:r w:rsidR="00017FF8" w:rsidRPr="0049321A">
        <w:rPr>
          <w:rFonts w:ascii="Times New Roman" w:hAnsi="Times New Roman" w:cs="Times New Roman"/>
          <w:sz w:val="24"/>
          <w:szCs w:val="24"/>
          <w:lang w:val="en-US"/>
        </w:rPr>
        <w:t xml:space="preserve"> I </w:t>
      </w:r>
      <w:r w:rsidRPr="0049321A">
        <w:rPr>
          <w:rFonts w:ascii="Times New Roman" w:hAnsi="Times New Roman" w:cs="Times New Roman"/>
          <w:sz w:val="24"/>
          <w:szCs w:val="24"/>
          <w:lang w:val="en-US"/>
        </w:rPr>
        <w:t>improved my communicative skills so much</w:t>
      </w:r>
      <w:r w:rsidR="00017FF8" w:rsidRPr="0049321A">
        <w:rPr>
          <w:rFonts w:ascii="Times New Roman" w:hAnsi="Times New Roman" w:cs="Times New Roman"/>
          <w:sz w:val="24"/>
          <w:szCs w:val="24"/>
          <w:lang w:val="en-US"/>
        </w:rPr>
        <w:t xml:space="preserve"> that </w:t>
      </w:r>
      <w:r w:rsidRPr="0049321A">
        <w:rPr>
          <w:rFonts w:ascii="Times New Roman" w:hAnsi="Times New Roman" w:cs="Times New Roman"/>
          <w:sz w:val="24"/>
          <w:szCs w:val="24"/>
          <w:lang w:val="en-US"/>
        </w:rPr>
        <w:t>I</w:t>
      </w:r>
      <w:r w:rsidR="00017FF8" w:rsidRPr="0049321A">
        <w:rPr>
          <w:rFonts w:ascii="Times New Roman" w:hAnsi="Times New Roman" w:cs="Times New Roman"/>
          <w:sz w:val="24"/>
          <w:szCs w:val="24"/>
          <w:lang w:val="en-US"/>
        </w:rPr>
        <w:t xml:space="preserve"> managed to help a friend when he had a segmentation fault in a program. As I found the problem, I started explaining what the issue was step by step and to my surprise my friend understood </w:t>
      </w:r>
      <w:r w:rsidRPr="0049321A">
        <w:rPr>
          <w:rFonts w:ascii="Times New Roman" w:hAnsi="Times New Roman" w:cs="Times New Roman"/>
          <w:sz w:val="24"/>
          <w:szCs w:val="24"/>
          <w:lang w:val="en-US"/>
        </w:rPr>
        <w:t>what I explained to him.</w:t>
      </w:r>
    </w:p>
    <w:p w:rsidR="003267CB" w:rsidRDefault="0049321A"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Furthermore, when I got some time I mostly go and play some basketball to either practice new moves and still work on that slam dunk that I strongly want to do or play some games when my friends are out and willing to do so. I am not</w:t>
      </w:r>
      <w:del w:id="8" w:author="Fabi2017" w:date="2021-01-03T17:00:00Z">
        <w:r w:rsidDel="00901D34">
          <w:rPr>
            <w:rFonts w:ascii="Times New Roman" w:hAnsi="Times New Roman" w:cs="Times New Roman"/>
            <w:sz w:val="24"/>
            <w:szCs w:val="24"/>
            <w:lang w:val="en-US"/>
          </w:rPr>
          <w:delText xml:space="preserve"> a </w:delText>
        </w:r>
      </w:del>
      <w:r>
        <w:rPr>
          <w:rFonts w:ascii="Times New Roman" w:hAnsi="Times New Roman" w:cs="Times New Roman"/>
          <w:sz w:val="24"/>
          <w:szCs w:val="24"/>
          <w:lang w:val="en-US"/>
        </w:rPr>
        <w:t xml:space="preserve">professional </w:t>
      </w:r>
      <w:ins w:id="9" w:author="Fabi2017" w:date="2021-01-03T17:00:00Z">
        <w:r w:rsidR="00901D34">
          <w:rPr>
            <w:rFonts w:ascii="Times New Roman" w:hAnsi="Times New Roman" w:cs="Times New Roman"/>
            <w:sz w:val="24"/>
            <w:szCs w:val="24"/>
            <w:lang w:val="en-US"/>
          </w:rPr>
          <w:t>i</w:t>
        </w:r>
      </w:ins>
      <w:del w:id="10" w:author="Fabi2017" w:date="2021-01-03T17:00:00Z">
        <w:r w:rsidDel="00901D34">
          <w:rPr>
            <w:rFonts w:ascii="Times New Roman" w:hAnsi="Times New Roman" w:cs="Times New Roman"/>
            <w:sz w:val="24"/>
            <w:szCs w:val="24"/>
            <w:lang w:val="en-US"/>
          </w:rPr>
          <w:delText>o</w:delText>
        </w:r>
      </w:del>
      <w:r>
        <w:rPr>
          <w:rFonts w:ascii="Times New Roman" w:hAnsi="Times New Roman" w:cs="Times New Roman"/>
          <w:sz w:val="24"/>
          <w:szCs w:val="24"/>
          <w:lang w:val="en-US"/>
        </w:rPr>
        <w:t>n basketball, but it is very relaxing when you have someone to discuss and play.</w:t>
      </w:r>
    </w:p>
    <w:p w:rsidR="0049321A" w:rsidRPr="0049321A" w:rsidRDefault="0049321A" w:rsidP="00901D34">
      <w:pPr>
        <w:spacing w:beforeLines="30" w:afterLines="30"/>
        <w:rPr>
          <w:rFonts w:ascii="Times New Roman" w:hAnsi="Times New Roman" w:cs="Times New Roman"/>
          <w:sz w:val="24"/>
          <w:szCs w:val="24"/>
          <w:lang w:val="en-US"/>
        </w:rPr>
      </w:pPr>
    </w:p>
    <w:p w:rsidR="00566DA8" w:rsidRPr="0031055B" w:rsidRDefault="006000EA" w:rsidP="00901D34">
      <w:pPr>
        <w:pStyle w:val="ListParagraph"/>
        <w:numPr>
          <w:ilvl w:val="0"/>
          <w:numId w:val="4"/>
        </w:numPr>
        <w:spacing w:beforeLines="30" w:afterLines="30"/>
        <w:rPr>
          <w:rFonts w:ascii="Times New Roman" w:hAnsi="Times New Roman" w:cs="Times New Roman"/>
          <w:sz w:val="24"/>
          <w:szCs w:val="24"/>
          <w:lang w:val="en-US"/>
        </w:rPr>
      </w:pPr>
      <w:r w:rsidRPr="0049321A">
        <w:rPr>
          <w:rFonts w:ascii="Times New Roman" w:hAnsi="Times New Roman" w:cs="Times New Roman"/>
          <w:sz w:val="24"/>
          <w:szCs w:val="24"/>
          <w:lang w:val="en-US"/>
        </w:rPr>
        <w:t>Tell me a time when you proved to be</w:t>
      </w:r>
      <w:r w:rsidR="0049321A">
        <w:rPr>
          <w:rFonts w:ascii="Times New Roman" w:hAnsi="Times New Roman" w:cs="Times New Roman"/>
          <w:sz w:val="24"/>
          <w:szCs w:val="24"/>
          <w:lang w:val="en-US"/>
        </w:rPr>
        <w:t xml:space="preserve"> ambitious</w:t>
      </w:r>
    </w:p>
    <w:p w:rsidR="0031055B" w:rsidRDefault="0031055B" w:rsidP="00901D34">
      <w:pPr>
        <w:spacing w:beforeLines="30" w:afterLines="30"/>
        <w:rPr>
          <w:rFonts w:ascii="Times New Roman" w:hAnsi="Times New Roman" w:cs="Times New Roman"/>
          <w:sz w:val="24"/>
          <w:szCs w:val="24"/>
          <w:lang w:val="en-US"/>
        </w:rPr>
      </w:pPr>
    </w:p>
    <w:p w:rsidR="0031055B" w:rsidRDefault="00566DA8" w:rsidP="00901D34">
      <w:pPr>
        <w:spacing w:beforeLines="30" w:afterLines="30"/>
        <w:rPr>
          <w:rFonts w:ascii="Times New Roman" w:hAnsi="Times New Roman" w:cs="Times New Roman"/>
          <w:sz w:val="24"/>
          <w:szCs w:val="24"/>
          <w:lang w:val="en-US"/>
        </w:rPr>
      </w:pPr>
      <w:r w:rsidRPr="0049321A">
        <w:rPr>
          <w:rFonts w:ascii="Times New Roman" w:hAnsi="Times New Roman" w:cs="Times New Roman"/>
          <w:sz w:val="24"/>
          <w:szCs w:val="24"/>
          <w:lang w:val="en-US"/>
        </w:rPr>
        <w:t xml:space="preserve">Since you know I am a student </w:t>
      </w:r>
      <w:r w:rsidR="00D61FF6"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want to talk about the fact</w:t>
      </w:r>
      <w:ins w:id="11" w:author="Fabi2017" w:date="2021-01-03T17:00:00Z">
        <w:r w:rsidR="00901D34">
          <w:rPr>
            <w:rFonts w:ascii="Times New Roman" w:hAnsi="Times New Roman" w:cs="Times New Roman"/>
            <w:sz w:val="24"/>
            <w:szCs w:val="24"/>
            <w:lang w:val="en-US"/>
          </w:rPr>
          <w:t xml:space="preserve"> </w:t>
        </w:r>
      </w:ins>
      <w:r w:rsidRPr="0049321A">
        <w:rPr>
          <w:rFonts w:ascii="Times New Roman" w:hAnsi="Times New Roman" w:cs="Times New Roman"/>
          <w:sz w:val="24"/>
          <w:szCs w:val="24"/>
          <w:lang w:val="en-US"/>
        </w:rPr>
        <w:t xml:space="preserve">that I </w:t>
      </w:r>
      <w:ins w:id="12" w:author="Fabi2017" w:date="2021-01-03T17:00:00Z">
        <w:r w:rsidR="00901D34">
          <w:rPr>
            <w:rFonts w:ascii="Times New Roman" w:hAnsi="Times New Roman" w:cs="Times New Roman"/>
            <w:sz w:val="24"/>
            <w:szCs w:val="24"/>
            <w:lang w:val="en-US"/>
          </w:rPr>
          <w:t xml:space="preserve">passed </w:t>
        </w:r>
      </w:ins>
      <w:del w:id="13" w:author="Fabi2017" w:date="2021-01-03T17:00:00Z">
        <w:r w:rsidR="006000EA" w:rsidRPr="0049321A" w:rsidDel="00901D34">
          <w:rPr>
            <w:rFonts w:ascii="Times New Roman" w:hAnsi="Times New Roman" w:cs="Times New Roman"/>
            <w:sz w:val="24"/>
            <w:szCs w:val="24"/>
            <w:lang w:val="en-US"/>
          </w:rPr>
          <w:delText>took</w:delText>
        </w:r>
      </w:del>
      <w:r w:rsidR="0060243E" w:rsidRPr="0049321A">
        <w:rPr>
          <w:rFonts w:ascii="Times New Roman" w:hAnsi="Times New Roman" w:cs="Times New Roman"/>
          <w:sz w:val="24"/>
          <w:szCs w:val="24"/>
          <w:lang w:val="en-US"/>
        </w:rPr>
        <w:t xml:space="preserve"> all my exams with very good grades, however last summer, I had to take two exams again </w:t>
      </w:r>
      <w:r w:rsidR="00925D48" w:rsidRPr="0049321A">
        <w:rPr>
          <w:rFonts w:ascii="Times New Roman" w:hAnsi="Times New Roman" w:cs="Times New Roman"/>
          <w:sz w:val="24"/>
          <w:szCs w:val="24"/>
          <w:lang w:val="en-US"/>
        </w:rPr>
        <w:t xml:space="preserve">because </w:t>
      </w:r>
      <w:r w:rsidRPr="0049321A">
        <w:rPr>
          <w:rFonts w:ascii="Times New Roman" w:hAnsi="Times New Roman" w:cs="Times New Roman"/>
          <w:sz w:val="24"/>
          <w:szCs w:val="24"/>
          <w:lang w:val="en-US"/>
        </w:rPr>
        <w:t>I</w:t>
      </w:r>
      <w:r w:rsidR="00925D48" w:rsidRPr="0049321A">
        <w:rPr>
          <w:rFonts w:ascii="Times New Roman" w:hAnsi="Times New Roman" w:cs="Times New Roman"/>
          <w:sz w:val="24"/>
          <w:szCs w:val="24"/>
          <w:lang w:val="en-US"/>
        </w:rPr>
        <w:t xml:space="preserve"> failed them in the winter session. One exam was fairly easy and the subject wasn’t that bad, but </w:t>
      </w:r>
      <w:r w:rsidRPr="0049321A">
        <w:rPr>
          <w:rFonts w:ascii="Times New Roman" w:hAnsi="Times New Roman" w:cs="Times New Roman"/>
          <w:sz w:val="24"/>
          <w:szCs w:val="24"/>
          <w:lang w:val="en-US"/>
        </w:rPr>
        <w:t>I</w:t>
      </w:r>
      <w:r w:rsidR="00925D48" w:rsidRPr="0049321A">
        <w:rPr>
          <w:rFonts w:ascii="Times New Roman" w:hAnsi="Times New Roman" w:cs="Times New Roman"/>
          <w:sz w:val="24"/>
          <w:szCs w:val="24"/>
          <w:lang w:val="en-US"/>
        </w:rPr>
        <w:t xml:space="preserve"> failed it because I couldn’t accommodate </w:t>
      </w:r>
      <w:r w:rsidR="0031055B">
        <w:rPr>
          <w:rFonts w:ascii="Times New Roman" w:hAnsi="Times New Roman" w:cs="Times New Roman"/>
          <w:sz w:val="24"/>
          <w:szCs w:val="24"/>
          <w:lang w:val="en-US"/>
        </w:rPr>
        <w:t>at that</w:t>
      </w:r>
      <w:r w:rsidR="00925D48" w:rsidRPr="0049321A">
        <w:rPr>
          <w:rFonts w:ascii="Times New Roman" w:hAnsi="Times New Roman" w:cs="Times New Roman"/>
          <w:sz w:val="24"/>
          <w:szCs w:val="24"/>
          <w:lang w:val="en-US"/>
        </w:rPr>
        <w:t xml:space="preserve"> time with the</w:t>
      </w:r>
      <w:r w:rsidR="0031055B">
        <w:rPr>
          <w:rFonts w:ascii="Times New Roman" w:hAnsi="Times New Roman" w:cs="Times New Roman"/>
          <w:sz w:val="24"/>
          <w:szCs w:val="24"/>
          <w:lang w:val="en-US"/>
        </w:rPr>
        <w:t xml:space="preserve"> way</w:t>
      </w:r>
      <w:r w:rsidR="00925D48" w:rsidRPr="0049321A">
        <w:rPr>
          <w:rFonts w:ascii="Times New Roman" w:hAnsi="Times New Roman" w:cs="Times New Roman"/>
          <w:sz w:val="24"/>
          <w:szCs w:val="24"/>
          <w:lang w:val="en-US"/>
        </w:rPr>
        <w:t xml:space="preserve"> university</w:t>
      </w:r>
      <w:r w:rsidR="0031055B">
        <w:rPr>
          <w:rFonts w:ascii="Times New Roman" w:hAnsi="Times New Roman" w:cs="Times New Roman"/>
          <w:sz w:val="24"/>
          <w:szCs w:val="24"/>
          <w:lang w:val="en-US"/>
        </w:rPr>
        <w:t xml:space="preserve"> schedule</w:t>
      </w:r>
      <w:ins w:id="14" w:author="Fabi2017" w:date="2021-01-03T17:00:00Z">
        <w:r w:rsidR="00901D34">
          <w:rPr>
            <w:rFonts w:ascii="Times New Roman" w:hAnsi="Times New Roman" w:cs="Times New Roman"/>
            <w:sz w:val="24"/>
            <w:szCs w:val="24"/>
            <w:lang w:val="en-US"/>
          </w:rPr>
          <w:t xml:space="preserve"> </w:t>
        </w:r>
      </w:ins>
      <w:r w:rsidR="0031055B">
        <w:rPr>
          <w:rFonts w:ascii="Times New Roman" w:hAnsi="Times New Roman" w:cs="Times New Roman"/>
          <w:sz w:val="24"/>
          <w:szCs w:val="24"/>
          <w:lang w:val="en-US"/>
        </w:rPr>
        <w:t>works</w:t>
      </w:r>
      <w:r w:rsidR="009C6595" w:rsidRPr="0049321A">
        <w:rPr>
          <w:rFonts w:ascii="Times New Roman" w:hAnsi="Times New Roman" w:cs="Times New Roman"/>
          <w:sz w:val="24"/>
          <w:szCs w:val="24"/>
          <w:lang w:val="en-US"/>
        </w:rPr>
        <w:t xml:space="preserve">. But the other exam was </w:t>
      </w:r>
      <w:r w:rsidR="009C6595" w:rsidRPr="00901D34">
        <w:rPr>
          <w:rFonts w:ascii="Times New Roman" w:hAnsi="Times New Roman" w:cs="Times New Roman"/>
          <w:color w:val="FF0000"/>
          <w:sz w:val="24"/>
          <w:szCs w:val="24"/>
          <w:lang w:val="en-US"/>
          <w:rPrChange w:id="15" w:author="Fabi2017" w:date="2021-01-03T17:00:00Z">
            <w:rPr>
              <w:rFonts w:ascii="Times New Roman" w:hAnsi="Times New Roman" w:cs="Times New Roman"/>
              <w:sz w:val="24"/>
              <w:szCs w:val="24"/>
              <w:lang w:val="en-US"/>
            </w:rPr>
          </w:rPrChange>
        </w:rPr>
        <w:t>a different discussion</w:t>
      </w:r>
      <w:r w:rsidR="009C6595" w:rsidRPr="0049321A">
        <w:rPr>
          <w:rFonts w:ascii="Times New Roman" w:hAnsi="Times New Roman" w:cs="Times New Roman"/>
          <w:sz w:val="24"/>
          <w:szCs w:val="24"/>
          <w:lang w:val="en-US"/>
        </w:rPr>
        <w:t>. At this</w:t>
      </w:r>
      <w:r w:rsidRPr="0049321A">
        <w:rPr>
          <w:rFonts w:ascii="Times New Roman" w:hAnsi="Times New Roman" w:cs="Times New Roman"/>
          <w:sz w:val="24"/>
          <w:szCs w:val="24"/>
          <w:lang w:val="en-US"/>
        </w:rPr>
        <w:t xml:space="preserve"> specific</w:t>
      </w:r>
      <w:r w:rsidR="009C6595" w:rsidRPr="0049321A">
        <w:rPr>
          <w:rFonts w:ascii="Times New Roman" w:hAnsi="Times New Roman" w:cs="Times New Roman"/>
          <w:sz w:val="24"/>
          <w:szCs w:val="24"/>
          <w:lang w:val="en-US"/>
        </w:rPr>
        <w:t xml:space="preserve"> exam I had a teach</w:t>
      </w:r>
      <w:r w:rsidR="0031055B">
        <w:rPr>
          <w:rFonts w:ascii="Times New Roman" w:hAnsi="Times New Roman" w:cs="Times New Roman"/>
          <w:sz w:val="24"/>
          <w:szCs w:val="24"/>
          <w:lang w:val="en-US"/>
        </w:rPr>
        <w:t>er</w:t>
      </w:r>
      <w:r w:rsidR="009C6595" w:rsidRPr="0049321A">
        <w:rPr>
          <w:rFonts w:ascii="Times New Roman" w:hAnsi="Times New Roman" w:cs="Times New Roman"/>
          <w:sz w:val="24"/>
          <w:szCs w:val="24"/>
          <w:lang w:val="en-US"/>
        </w:rPr>
        <w:t xml:space="preserve"> who seemed to find pleasure</w:t>
      </w:r>
      <w:r w:rsidRPr="0049321A">
        <w:rPr>
          <w:rFonts w:ascii="Times New Roman" w:hAnsi="Times New Roman" w:cs="Times New Roman"/>
          <w:sz w:val="24"/>
          <w:szCs w:val="24"/>
          <w:lang w:val="en-US"/>
        </w:rPr>
        <w:t xml:space="preserve"> mocking students</w:t>
      </w:r>
      <w:ins w:id="16" w:author="Fabi2017" w:date="2021-01-03T17:01:00Z">
        <w:r w:rsidR="00723FD5">
          <w:rPr>
            <w:rFonts w:ascii="Times New Roman" w:hAnsi="Times New Roman" w:cs="Times New Roman"/>
            <w:sz w:val="24"/>
            <w:szCs w:val="24"/>
            <w:lang w:val="en-US"/>
          </w:rPr>
          <w:t xml:space="preserve"> </w:t>
        </w:r>
      </w:ins>
      <w:r w:rsidRPr="0049321A">
        <w:rPr>
          <w:rFonts w:ascii="Times New Roman" w:hAnsi="Times New Roman" w:cs="Times New Roman"/>
          <w:sz w:val="24"/>
          <w:szCs w:val="24"/>
          <w:lang w:val="en-US"/>
        </w:rPr>
        <w:t xml:space="preserve">and also teaching in a way no one could understand. In the winter session </w:t>
      </w:r>
      <w:r w:rsidR="0031055B">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failed the exam and when I saw the grade, I felt devastated</w:t>
      </w:r>
      <w:r w:rsidR="0031055B">
        <w:rPr>
          <w:rFonts w:ascii="Times New Roman" w:hAnsi="Times New Roman" w:cs="Times New Roman"/>
          <w:sz w:val="24"/>
          <w:szCs w:val="24"/>
          <w:lang w:val="en-US"/>
        </w:rPr>
        <w:t xml:space="preserve"> because I needed to have 0,02 more points to pass the exam. </w:t>
      </w:r>
      <w:ins w:id="17" w:author="Fabi2017" w:date="2021-01-03T17:01:00Z">
        <w:r w:rsidR="00723FD5" w:rsidRPr="0049321A">
          <w:rPr>
            <w:rFonts w:ascii="Times New Roman" w:hAnsi="Times New Roman" w:cs="Times New Roman"/>
            <w:sz w:val="24"/>
            <w:szCs w:val="24"/>
            <w:lang w:val="en-US"/>
          </w:rPr>
          <w:t xml:space="preserve">even though </w:t>
        </w:r>
      </w:ins>
      <w:r w:rsidR="0031055B">
        <w:rPr>
          <w:rFonts w:ascii="Times New Roman" w:hAnsi="Times New Roman" w:cs="Times New Roman"/>
          <w:sz w:val="24"/>
          <w:szCs w:val="24"/>
          <w:lang w:val="en-US"/>
        </w:rPr>
        <w:t>O</w:t>
      </w:r>
      <w:r w:rsidRPr="0049321A">
        <w:rPr>
          <w:rFonts w:ascii="Times New Roman" w:hAnsi="Times New Roman" w:cs="Times New Roman"/>
          <w:sz w:val="24"/>
          <w:szCs w:val="24"/>
          <w:lang w:val="en-US"/>
        </w:rPr>
        <w:t xml:space="preserve">ur teacher </w:t>
      </w:r>
      <w:del w:id="18" w:author="Fabi2017" w:date="2021-01-03T17:01:00Z">
        <w:r w:rsidRPr="0049321A" w:rsidDel="00723FD5">
          <w:rPr>
            <w:rFonts w:ascii="Times New Roman" w:hAnsi="Times New Roman" w:cs="Times New Roman"/>
            <w:sz w:val="24"/>
            <w:szCs w:val="24"/>
            <w:lang w:val="en-US"/>
          </w:rPr>
          <w:delText>even though he</w:delText>
        </w:r>
      </w:del>
      <w:r w:rsidRPr="0049321A">
        <w:rPr>
          <w:rFonts w:ascii="Times New Roman" w:hAnsi="Times New Roman" w:cs="Times New Roman"/>
          <w:sz w:val="24"/>
          <w:szCs w:val="24"/>
          <w:lang w:val="en-US"/>
        </w:rPr>
        <w:t xml:space="preserve"> saw me and other </w:t>
      </w:r>
      <w:r w:rsidRPr="0049321A">
        <w:rPr>
          <w:rFonts w:ascii="Times New Roman" w:hAnsi="Times New Roman" w:cs="Times New Roman"/>
          <w:sz w:val="24"/>
          <w:szCs w:val="24"/>
          <w:lang w:val="en-US"/>
        </w:rPr>
        <w:lastRenderedPageBreak/>
        <w:t xml:space="preserve">students almost crying he still mocked us. His attitude determined me to make </w:t>
      </w:r>
      <w:del w:id="19" w:author="Fabi2017" w:date="2021-01-03T17:01:00Z">
        <w:r w:rsidRPr="0049321A" w:rsidDel="00723FD5">
          <w:rPr>
            <w:rFonts w:ascii="Times New Roman" w:hAnsi="Times New Roman" w:cs="Times New Roman"/>
            <w:sz w:val="24"/>
            <w:szCs w:val="24"/>
            <w:lang w:val="en-US"/>
          </w:rPr>
          <w:delText xml:space="preserve">out of this exam </w:delText>
        </w:r>
      </w:del>
      <w:r w:rsidRPr="0049321A">
        <w:rPr>
          <w:rFonts w:ascii="Times New Roman" w:hAnsi="Times New Roman" w:cs="Times New Roman"/>
          <w:sz w:val="24"/>
          <w:szCs w:val="24"/>
          <w:lang w:val="en-US"/>
        </w:rPr>
        <w:t xml:space="preserve">a pretty big deal </w:t>
      </w:r>
      <w:ins w:id="20" w:author="Fabi2017" w:date="2021-01-03T17:01:00Z">
        <w:r w:rsidR="00723FD5" w:rsidRPr="0049321A">
          <w:rPr>
            <w:rFonts w:ascii="Times New Roman" w:hAnsi="Times New Roman" w:cs="Times New Roman"/>
            <w:sz w:val="24"/>
            <w:szCs w:val="24"/>
            <w:lang w:val="en-US"/>
          </w:rPr>
          <w:t xml:space="preserve">out of this exam </w:t>
        </w:r>
      </w:ins>
      <w:r w:rsidRPr="0049321A">
        <w:rPr>
          <w:rFonts w:ascii="Times New Roman" w:hAnsi="Times New Roman" w:cs="Times New Roman"/>
          <w:sz w:val="24"/>
          <w:szCs w:val="24"/>
          <w:lang w:val="en-US"/>
        </w:rPr>
        <w:t>and I wanted to show this teacher what</w:t>
      </w:r>
      <w:r w:rsidR="0031055B">
        <w:rPr>
          <w:rFonts w:ascii="Times New Roman" w:hAnsi="Times New Roman" w:cs="Times New Roman"/>
          <w:sz w:val="24"/>
          <w:szCs w:val="24"/>
          <w:lang w:val="en-US"/>
        </w:rPr>
        <w:t xml:space="preserve"> I can do</w:t>
      </w:r>
      <w:r w:rsidR="006000EA" w:rsidRPr="0049321A">
        <w:rPr>
          <w:rFonts w:ascii="Times New Roman" w:hAnsi="Times New Roman" w:cs="Times New Roman"/>
          <w:sz w:val="24"/>
          <w:szCs w:val="24"/>
          <w:lang w:val="en-US"/>
        </w:rPr>
        <w:t xml:space="preserve">. </w:t>
      </w:r>
    </w:p>
    <w:p w:rsidR="00E26D41" w:rsidRDefault="0031055B"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A</w:t>
      </w:r>
      <w:r w:rsidR="006000EA" w:rsidRPr="0049321A">
        <w:rPr>
          <w:rFonts w:ascii="Times New Roman" w:hAnsi="Times New Roman" w:cs="Times New Roman"/>
          <w:sz w:val="24"/>
          <w:szCs w:val="24"/>
          <w:lang w:val="en-US"/>
        </w:rPr>
        <w:t>fter the summer sessi</w:t>
      </w:r>
      <w:r>
        <w:rPr>
          <w:rFonts w:ascii="Times New Roman" w:hAnsi="Times New Roman" w:cs="Times New Roman"/>
          <w:sz w:val="24"/>
          <w:szCs w:val="24"/>
          <w:lang w:val="en-US"/>
        </w:rPr>
        <w:t xml:space="preserve">on I managed to keep good contact with a teacher who happened to teach the same subject as the teacher </w:t>
      </w:r>
      <w:r w:rsidRPr="00723FD5">
        <w:rPr>
          <w:rFonts w:ascii="Times New Roman" w:hAnsi="Times New Roman" w:cs="Times New Roman"/>
          <w:color w:val="FF0000"/>
          <w:sz w:val="24"/>
          <w:szCs w:val="24"/>
          <w:lang w:val="en-US"/>
          <w:rPrChange w:id="21" w:author="Fabi2017" w:date="2021-01-03T17:01:00Z">
            <w:rPr>
              <w:rFonts w:ascii="Times New Roman" w:hAnsi="Times New Roman" w:cs="Times New Roman"/>
              <w:sz w:val="24"/>
              <w:szCs w:val="24"/>
              <w:lang w:val="en-US"/>
            </w:rPr>
          </w:rPrChange>
        </w:rPr>
        <w:t>in cause</w:t>
      </w:r>
      <w:r>
        <w:rPr>
          <w:rFonts w:ascii="Times New Roman" w:hAnsi="Times New Roman" w:cs="Times New Roman"/>
          <w:sz w:val="24"/>
          <w:szCs w:val="24"/>
          <w:lang w:val="en-US"/>
        </w:rPr>
        <w:t xml:space="preserve"> so I managed to contact her and asked nicely if she c</w:t>
      </w:r>
      <w:ins w:id="22" w:author="Fabi2017" w:date="2021-01-03T17:02:00Z">
        <w:r w:rsidR="00723FD5">
          <w:rPr>
            <w:rFonts w:ascii="Times New Roman" w:hAnsi="Times New Roman" w:cs="Times New Roman"/>
            <w:sz w:val="24"/>
            <w:szCs w:val="24"/>
            <w:lang w:val="en-US"/>
          </w:rPr>
          <w:t xml:space="preserve">ould </w:t>
        </w:r>
      </w:ins>
      <w:del w:id="23" w:author="Fabi2017" w:date="2021-01-03T17:02:00Z">
        <w:r w:rsidDel="00723FD5">
          <w:rPr>
            <w:rFonts w:ascii="Times New Roman" w:hAnsi="Times New Roman" w:cs="Times New Roman"/>
            <w:sz w:val="24"/>
            <w:szCs w:val="24"/>
            <w:lang w:val="en-US"/>
          </w:rPr>
          <w:delText>an</w:delText>
        </w:r>
      </w:del>
      <w:r>
        <w:rPr>
          <w:rFonts w:ascii="Times New Roman" w:hAnsi="Times New Roman" w:cs="Times New Roman"/>
          <w:sz w:val="24"/>
          <w:szCs w:val="24"/>
          <w:lang w:val="en-US"/>
        </w:rPr>
        <w:t xml:space="preserve"> bring me some materials and courses for me to be able to take my exam and she agreed.</w:t>
      </w:r>
      <w:r w:rsidR="00417D83">
        <w:rPr>
          <w:rFonts w:ascii="Times New Roman" w:hAnsi="Times New Roman" w:cs="Times New Roman"/>
          <w:sz w:val="24"/>
          <w:szCs w:val="24"/>
          <w:lang w:val="en-US"/>
        </w:rPr>
        <w:t xml:space="preserve"> The materials she brought to me were very good, but solving them would take a lot like 2 months or more, but I refused to give up so I made myself a schedule which I considered as my number one priority</w:t>
      </w:r>
      <w:r w:rsidR="00E26D41">
        <w:rPr>
          <w:rFonts w:ascii="Times New Roman" w:hAnsi="Times New Roman" w:cs="Times New Roman"/>
          <w:sz w:val="24"/>
          <w:szCs w:val="24"/>
          <w:lang w:val="en-US"/>
        </w:rPr>
        <w:t xml:space="preserve">.I left everything that I wanted to do apart just to take all courses and solve all exercises from the materials because </w:t>
      </w:r>
      <w:r w:rsidR="00CA749B">
        <w:rPr>
          <w:rFonts w:ascii="Times New Roman" w:hAnsi="Times New Roman" w:cs="Times New Roman"/>
          <w:sz w:val="24"/>
          <w:szCs w:val="24"/>
          <w:lang w:val="en-US"/>
        </w:rPr>
        <w:t>I</w:t>
      </w:r>
      <w:r w:rsidR="00E26D41">
        <w:rPr>
          <w:rFonts w:ascii="Times New Roman" w:hAnsi="Times New Roman" w:cs="Times New Roman"/>
          <w:sz w:val="24"/>
          <w:szCs w:val="24"/>
          <w:lang w:val="en-US"/>
        </w:rPr>
        <w:t xml:space="preserve"> had to prove something</w:t>
      </w:r>
      <w:r w:rsidR="00CA749B">
        <w:rPr>
          <w:rFonts w:ascii="Times New Roman" w:hAnsi="Times New Roman" w:cs="Times New Roman"/>
          <w:sz w:val="24"/>
          <w:szCs w:val="24"/>
          <w:lang w:val="en-US"/>
        </w:rPr>
        <w:t>.</w:t>
      </w:r>
    </w:p>
    <w:p w:rsidR="00E26D41" w:rsidRDefault="003825FE" w:rsidP="00901D34">
      <w:pPr>
        <w:spacing w:beforeLines="30" w:afterLines="30"/>
        <w:rPr>
          <w:rFonts w:ascii="Times New Roman" w:hAnsi="Times New Roman" w:cs="Times New Roman"/>
          <w:sz w:val="24"/>
          <w:szCs w:val="24"/>
          <w:lang w:val="en-US"/>
        </w:rPr>
      </w:pPr>
      <w:ins w:id="24" w:author="Fabi2017" w:date="2021-01-03T17:02:00Z">
        <w:r>
          <w:rPr>
            <w:rFonts w:ascii="Times New Roman" w:hAnsi="Times New Roman" w:cs="Times New Roman"/>
            <w:sz w:val="24"/>
            <w:szCs w:val="24"/>
            <w:lang w:val="en-US"/>
          </w:rPr>
          <w:t xml:space="preserve">On </w:t>
        </w:r>
      </w:ins>
      <w:del w:id="25" w:author="Fabi2017" w:date="2021-01-03T17:02:00Z">
        <w:r w:rsidR="00E26D41" w:rsidDel="003825FE">
          <w:rPr>
            <w:rFonts w:ascii="Times New Roman" w:hAnsi="Times New Roman" w:cs="Times New Roman"/>
            <w:sz w:val="24"/>
            <w:szCs w:val="24"/>
            <w:lang w:val="en-US"/>
          </w:rPr>
          <w:delText>A</w:delText>
        </w:r>
        <w:r w:rsidR="00ED3F1C" w:rsidDel="003825FE">
          <w:rPr>
            <w:rFonts w:ascii="Times New Roman" w:hAnsi="Times New Roman" w:cs="Times New Roman"/>
            <w:sz w:val="24"/>
            <w:szCs w:val="24"/>
            <w:lang w:val="en-US"/>
          </w:rPr>
          <w:delText>t</w:delText>
        </w:r>
      </w:del>
      <w:r w:rsidR="00ED3F1C">
        <w:rPr>
          <w:rFonts w:ascii="Times New Roman" w:hAnsi="Times New Roman" w:cs="Times New Roman"/>
          <w:sz w:val="24"/>
          <w:szCs w:val="24"/>
          <w:lang w:val="en-US"/>
        </w:rPr>
        <w:t xml:space="preserve"> the exam day I was ready to take the exam and I got it with the highest grade. My teacher </w:t>
      </w:r>
      <w:r w:rsidR="00CA749B">
        <w:rPr>
          <w:rFonts w:ascii="Times New Roman" w:hAnsi="Times New Roman" w:cs="Times New Roman"/>
          <w:sz w:val="24"/>
          <w:szCs w:val="24"/>
          <w:lang w:val="en-US"/>
        </w:rPr>
        <w:t>saw my exam</w:t>
      </w:r>
      <w:ins w:id="26" w:author="Fabi2017" w:date="2021-01-03T17:02:00Z">
        <w:r>
          <w:rPr>
            <w:rFonts w:ascii="Times New Roman" w:hAnsi="Times New Roman" w:cs="Times New Roman"/>
            <w:sz w:val="24"/>
            <w:szCs w:val="24"/>
            <w:lang w:val="en-US"/>
          </w:rPr>
          <w:t>/test</w:t>
        </w:r>
      </w:ins>
      <w:r w:rsidR="00CA749B">
        <w:rPr>
          <w:rFonts w:ascii="Times New Roman" w:hAnsi="Times New Roman" w:cs="Times New Roman"/>
          <w:sz w:val="24"/>
          <w:szCs w:val="24"/>
          <w:lang w:val="en-US"/>
        </w:rPr>
        <w:t xml:space="preserve"> and</w:t>
      </w:r>
      <w:r w:rsidR="00D85BF1">
        <w:rPr>
          <w:rFonts w:ascii="Times New Roman" w:hAnsi="Times New Roman" w:cs="Times New Roman"/>
          <w:sz w:val="24"/>
          <w:szCs w:val="24"/>
          <w:lang w:val="en-US"/>
        </w:rPr>
        <w:t xml:space="preserve"> immediately</w:t>
      </w:r>
      <w:r w:rsidR="00ED3F1C">
        <w:rPr>
          <w:rFonts w:ascii="Times New Roman" w:hAnsi="Times New Roman" w:cs="Times New Roman"/>
          <w:sz w:val="24"/>
          <w:szCs w:val="24"/>
          <w:lang w:val="en-US"/>
        </w:rPr>
        <w:t xml:space="preserve"> asked for me. When I st</w:t>
      </w:r>
      <w:r w:rsidR="00CA749B">
        <w:rPr>
          <w:rFonts w:ascii="Times New Roman" w:hAnsi="Times New Roman" w:cs="Times New Roman"/>
          <w:sz w:val="24"/>
          <w:szCs w:val="24"/>
          <w:lang w:val="en-US"/>
        </w:rPr>
        <w:t>oo</w:t>
      </w:r>
      <w:r w:rsidR="00ED3F1C">
        <w:rPr>
          <w:rFonts w:ascii="Times New Roman" w:hAnsi="Times New Roman" w:cs="Times New Roman"/>
          <w:sz w:val="24"/>
          <w:szCs w:val="24"/>
          <w:lang w:val="en-US"/>
        </w:rPr>
        <w:t>d up the teacher was looking at me with a surprised face</w:t>
      </w:r>
      <w:r w:rsidR="00D85BF1">
        <w:rPr>
          <w:rFonts w:ascii="Times New Roman" w:hAnsi="Times New Roman" w:cs="Times New Roman"/>
          <w:sz w:val="24"/>
          <w:szCs w:val="24"/>
          <w:lang w:val="en-US"/>
        </w:rPr>
        <w:t xml:space="preserve"> and I looked him in the eyes with a smile. I was satisfied with my performance and also satisfied </w:t>
      </w:r>
      <w:ins w:id="27" w:author="Fabi2017" w:date="2021-01-03T17:03:00Z">
        <w:r>
          <w:rPr>
            <w:rFonts w:ascii="Times New Roman" w:hAnsi="Times New Roman" w:cs="Times New Roman"/>
            <w:sz w:val="24"/>
            <w:szCs w:val="24"/>
            <w:lang w:val="en-US"/>
          </w:rPr>
          <w:t xml:space="preserve">with </w:t>
        </w:r>
      </w:ins>
      <w:del w:id="28" w:author="Fabi2017" w:date="2021-01-03T17:03:00Z">
        <w:r w:rsidR="00D85BF1" w:rsidDel="003825FE">
          <w:rPr>
            <w:rFonts w:ascii="Times New Roman" w:hAnsi="Times New Roman" w:cs="Times New Roman"/>
            <w:sz w:val="24"/>
            <w:szCs w:val="24"/>
            <w:lang w:val="en-US"/>
          </w:rPr>
          <w:delText>by</w:delText>
        </w:r>
      </w:del>
      <w:r w:rsidR="00D85BF1">
        <w:rPr>
          <w:rFonts w:ascii="Times New Roman" w:hAnsi="Times New Roman" w:cs="Times New Roman"/>
          <w:sz w:val="24"/>
          <w:szCs w:val="24"/>
          <w:lang w:val="en-US"/>
        </w:rPr>
        <w:t xml:space="preserve"> the look o</w:t>
      </w:r>
      <w:ins w:id="29" w:author="Fabi2017" w:date="2021-01-03T17:03:00Z">
        <w:r>
          <w:rPr>
            <w:rFonts w:ascii="Times New Roman" w:hAnsi="Times New Roman" w:cs="Times New Roman"/>
            <w:sz w:val="24"/>
            <w:szCs w:val="24"/>
            <w:lang w:val="en-US"/>
          </w:rPr>
          <w:t>n</w:t>
        </w:r>
      </w:ins>
      <w:del w:id="30" w:author="Fabi2017" w:date="2021-01-03T17:03:00Z">
        <w:r w:rsidR="00D85BF1" w:rsidDel="003825FE">
          <w:rPr>
            <w:rFonts w:ascii="Times New Roman" w:hAnsi="Times New Roman" w:cs="Times New Roman"/>
            <w:sz w:val="24"/>
            <w:szCs w:val="24"/>
            <w:lang w:val="en-US"/>
          </w:rPr>
          <w:delText>f</w:delText>
        </w:r>
      </w:del>
      <w:r w:rsidR="00D85BF1">
        <w:rPr>
          <w:rFonts w:ascii="Times New Roman" w:hAnsi="Times New Roman" w:cs="Times New Roman"/>
          <w:sz w:val="24"/>
          <w:szCs w:val="24"/>
          <w:lang w:val="en-US"/>
        </w:rPr>
        <w:t xml:space="preserve"> his face!</w:t>
      </w:r>
    </w:p>
    <w:p w:rsidR="00E26D41" w:rsidRDefault="00E26D41" w:rsidP="00901D34">
      <w:pPr>
        <w:spacing w:beforeLines="30" w:afterLines="30"/>
        <w:rPr>
          <w:rFonts w:ascii="Times New Roman" w:hAnsi="Times New Roman" w:cs="Times New Roman"/>
          <w:sz w:val="24"/>
          <w:szCs w:val="24"/>
          <w:lang w:val="en-US"/>
        </w:rPr>
      </w:pPr>
    </w:p>
    <w:p w:rsidR="00ED3F1C" w:rsidRDefault="00A37A70"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3) What will you work for?</w:t>
      </w:r>
    </w:p>
    <w:p w:rsidR="00A37A70" w:rsidRDefault="00A37A70" w:rsidP="00901D34">
      <w:pPr>
        <w:spacing w:beforeLines="30" w:afterLines="30"/>
        <w:rPr>
          <w:rFonts w:ascii="Times New Roman" w:hAnsi="Times New Roman" w:cs="Times New Roman"/>
          <w:sz w:val="24"/>
          <w:szCs w:val="24"/>
          <w:lang w:val="en-US"/>
        </w:rPr>
      </w:pPr>
    </w:p>
    <w:p w:rsidR="00C90670" w:rsidRDefault="00A37A70"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I have </w:t>
      </w:r>
      <w:ins w:id="31" w:author="Fabi2017" w:date="2021-01-03T17:03:00Z">
        <w:r w:rsidR="003825FE">
          <w:rPr>
            <w:rFonts w:ascii="Times New Roman" w:hAnsi="Times New Roman" w:cs="Times New Roman"/>
            <w:sz w:val="24"/>
            <w:szCs w:val="24"/>
            <w:lang w:val="en-US"/>
          </w:rPr>
          <w:t xml:space="preserve">had </w:t>
        </w:r>
      </w:ins>
      <w:r>
        <w:rPr>
          <w:rFonts w:ascii="Times New Roman" w:hAnsi="Times New Roman" w:cs="Times New Roman"/>
          <w:sz w:val="24"/>
          <w:szCs w:val="24"/>
          <w:lang w:val="en-US"/>
        </w:rPr>
        <w:t xml:space="preserve">a passion for the computer itself since childhood. It all started when I got my first computer in a contest in which the winner was selected randomly. I was surprised that I was the chosen winner and received the computer </w:t>
      </w:r>
      <w:ins w:id="32" w:author="Fabi2017" w:date="2021-01-03T17:04:00Z">
        <w:r w:rsidR="00613A82">
          <w:rPr>
            <w:rFonts w:ascii="Times New Roman" w:hAnsi="Times New Roman" w:cs="Times New Roman"/>
            <w:sz w:val="24"/>
            <w:szCs w:val="24"/>
            <w:lang w:val="en-US"/>
          </w:rPr>
          <w:t xml:space="preserve">at </w:t>
        </w:r>
      </w:ins>
      <w:del w:id="33" w:author="Fabi2017" w:date="2021-01-03T17:04:00Z">
        <w:r w:rsidDel="00613A82">
          <w:rPr>
            <w:rFonts w:ascii="Times New Roman" w:hAnsi="Times New Roman" w:cs="Times New Roman"/>
            <w:sz w:val="24"/>
            <w:szCs w:val="24"/>
            <w:lang w:val="en-US"/>
          </w:rPr>
          <w:delText>in</w:delText>
        </w:r>
      </w:del>
      <w:r>
        <w:rPr>
          <w:rFonts w:ascii="Times New Roman" w:hAnsi="Times New Roman" w:cs="Times New Roman"/>
          <w:sz w:val="24"/>
          <w:szCs w:val="24"/>
          <w:lang w:val="en-US"/>
        </w:rPr>
        <w:t xml:space="preserve"> Christmas. I was fascinated by the applicability of this machine </w:t>
      </w:r>
      <w:r w:rsidR="002D3F3B">
        <w:rPr>
          <w:rFonts w:ascii="Times New Roman" w:hAnsi="Times New Roman" w:cs="Times New Roman"/>
          <w:sz w:val="24"/>
          <w:szCs w:val="24"/>
          <w:lang w:val="en-US"/>
        </w:rPr>
        <w:t>at first and then by the games I could play on this machine.</w:t>
      </w:r>
    </w:p>
    <w:p w:rsidR="009A6435" w:rsidRDefault="002D3F3B"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My passion </w:t>
      </w:r>
      <w:r w:rsidR="00C90670" w:rsidRPr="00613A82">
        <w:rPr>
          <w:rFonts w:ascii="Times New Roman" w:hAnsi="Times New Roman" w:cs="Times New Roman"/>
          <w:color w:val="FF0000"/>
          <w:sz w:val="24"/>
          <w:szCs w:val="24"/>
          <w:lang w:val="en-US"/>
          <w:rPrChange w:id="34" w:author="Fabi2017" w:date="2021-01-03T17:04:00Z">
            <w:rPr>
              <w:rFonts w:ascii="Times New Roman" w:hAnsi="Times New Roman" w:cs="Times New Roman"/>
              <w:sz w:val="24"/>
              <w:szCs w:val="24"/>
              <w:lang w:val="en-US"/>
            </w:rPr>
          </w:rPrChange>
        </w:rPr>
        <w:t>wasdeeply</w:t>
      </w:r>
      <w:r w:rsidRPr="00613A82">
        <w:rPr>
          <w:rFonts w:ascii="Times New Roman" w:hAnsi="Times New Roman" w:cs="Times New Roman"/>
          <w:color w:val="FF0000"/>
          <w:sz w:val="24"/>
          <w:szCs w:val="24"/>
          <w:lang w:val="en-US"/>
          <w:rPrChange w:id="35" w:author="Fabi2017" w:date="2021-01-03T17:04:00Z">
            <w:rPr>
              <w:rFonts w:ascii="Times New Roman" w:hAnsi="Times New Roman" w:cs="Times New Roman"/>
              <w:sz w:val="24"/>
              <w:szCs w:val="24"/>
              <w:lang w:val="en-US"/>
            </w:rPr>
          </w:rPrChange>
        </w:rPr>
        <w:t>in Middle School</w:t>
      </w:r>
      <w:r>
        <w:rPr>
          <w:rFonts w:ascii="Times New Roman" w:hAnsi="Times New Roman" w:cs="Times New Roman"/>
          <w:sz w:val="24"/>
          <w:szCs w:val="24"/>
          <w:lang w:val="en-US"/>
        </w:rPr>
        <w:t xml:space="preserve"> when my class master wanted us to attend the Hour of </w:t>
      </w:r>
      <w:r w:rsidR="0061374C">
        <w:rPr>
          <w:rFonts w:ascii="Times New Roman" w:hAnsi="Times New Roman" w:cs="Times New Roman"/>
          <w:sz w:val="24"/>
          <w:szCs w:val="24"/>
          <w:lang w:val="en-US"/>
        </w:rPr>
        <w:t xml:space="preserve">Code Program and there I saw for the first time how programming works in a pretty simplified way since I was using blocky methods of programming to move something or to create The Flappy birds game. After every task we could see the whole code, but it was very hard to understand at that time. </w:t>
      </w:r>
    </w:p>
    <w:p w:rsidR="0061374C" w:rsidRDefault="0061374C"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I started understanding programming in </w:t>
      </w:r>
      <w:ins w:id="36" w:author="Fabi2017" w:date="2021-01-03T17:05:00Z">
        <w:r w:rsidR="00613A82">
          <w:rPr>
            <w:rFonts w:ascii="Times New Roman" w:hAnsi="Times New Roman" w:cs="Times New Roman"/>
            <w:sz w:val="24"/>
            <w:szCs w:val="24"/>
            <w:lang w:val="en-US"/>
          </w:rPr>
          <w:t>h</w:t>
        </w:r>
      </w:ins>
      <w:del w:id="37" w:author="Fabi2017" w:date="2021-01-03T17:05:00Z">
        <w:r w:rsidDel="00613A82">
          <w:rPr>
            <w:rFonts w:ascii="Times New Roman" w:hAnsi="Times New Roman" w:cs="Times New Roman"/>
            <w:sz w:val="24"/>
            <w:szCs w:val="24"/>
            <w:lang w:val="en-US"/>
          </w:rPr>
          <w:delText>H</w:delText>
        </w:r>
      </w:del>
      <w:r>
        <w:rPr>
          <w:rFonts w:ascii="Times New Roman" w:hAnsi="Times New Roman" w:cs="Times New Roman"/>
          <w:sz w:val="24"/>
          <w:szCs w:val="24"/>
          <w:lang w:val="en-US"/>
        </w:rPr>
        <w:t xml:space="preserve">igh </w:t>
      </w:r>
      <w:ins w:id="38" w:author="Fabi2017" w:date="2021-01-03T17:05:00Z">
        <w:r w:rsidR="00613A82">
          <w:rPr>
            <w:rFonts w:ascii="Times New Roman" w:hAnsi="Times New Roman" w:cs="Times New Roman"/>
            <w:sz w:val="24"/>
            <w:szCs w:val="24"/>
            <w:lang w:val="en-US"/>
          </w:rPr>
          <w:t>s</w:t>
        </w:r>
      </w:ins>
      <w:del w:id="39" w:author="Fabi2017" w:date="2021-01-03T17:05:00Z">
        <w:r w:rsidDel="00613A82">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chool when I </w:t>
      </w:r>
      <w:r w:rsidR="009A6435">
        <w:rPr>
          <w:rFonts w:ascii="Times New Roman" w:hAnsi="Times New Roman" w:cs="Times New Roman"/>
          <w:sz w:val="24"/>
          <w:szCs w:val="24"/>
          <w:lang w:val="en-US"/>
        </w:rPr>
        <w:t>was</w:t>
      </w:r>
      <w:r>
        <w:rPr>
          <w:rFonts w:ascii="Times New Roman" w:hAnsi="Times New Roman" w:cs="Times New Roman"/>
          <w:sz w:val="24"/>
          <w:szCs w:val="24"/>
          <w:lang w:val="en-US"/>
        </w:rPr>
        <w:t xml:space="preserve"> doing C++ and solve different problems</w:t>
      </w:r>
      <w:r w:rsidR="009A6435">
        <w:rPr>
          <w:rFonts w:ascii="Times New Roman" w:hAnsi="Times New Roman" w:cs="Times New Roman"/>
          <w:sz w:val="24"/>
          <w:szCs w:val="24"/>
          <w:lang w:val="en-US"/>
        </w:rPr>
        <w:t>.I</w:t>
      </w:r>
      <w:r>
        <w:rPr>
          <w:rFonts w:ascii="Times New Roman" w:hAnsi="Times New Roman" w:cs="Times New Roman"/>
          <w:sz w:val="24"/>
          <w:szCs w:val="24"/>
          <w:lang w:val="en-US"/>
        </w:rPr>
        <w:t>t felt like I ha</w:t>
      </w:r>
      <w:ins w:id="40" w:author="Fabi2017" w:date="2021-01-03T17:05:00Z">
        <w:r w:rsidR="00613A82">
          <w:rPr>
            <w:rFonts w:ascii="Times New Roman" w:hAnsi="Times New Roman" w:cs="Times New Roman"/>
            <w:sz w:val="24"/>
            <w:szCs w:val="24"/>
            <w:lang w:val="en-US"/>
          </w:rPr>
          <w:t>d</w:t>
        </w:r>
      </w:ins>
      <w:del w:id="41" w:author="Fabi2017" w:date="2021-01-03T17:05:00Z">
        <w:r w:rsidDel="00613A82">
          <w:rPr>
            <w:rFonts w:ascii="Times New Roman" w:hAnsi="Times New Roman" w:cs="Times New Roman"/>
            <w:sz w:val="24"/>
            <w:szCs w:val="24"/>
            <w:lang w:val="en-US"/>
          </w:rPr>
          <w:delText>ve</w:delText>
        </w:r>
      </w:del>
      <w:r>
        <w:rPr>
          <w:rFonts w:ascii="Times New Roman" w:hAnsi="Times New Roman" w:cs="Times New Roman"/>
          <w:sz w:val="24"/>
          <w:szCs w:val="24"/>
          <w:lang w:val="en-US"/>
        </w:rPr>
        <w:t xml:space="preserve"> the tool to express my creativity</w:t>
      </w:r>
      <w:r w:rsidR="009A6435">
        <w:rPr>
          <w:rFonts w:ascii="Times New Roman" w:hAnsi="Times New Roman" w:cs="Times New Roman"/>
          <w:sz w:val="24"/>
          <w:szCs w:val="24"/>
          <w:lang w:val="en-US"/>
        </w:rPr>
        <w:t xml:space="preserve"> and learning new methods was a way to easily create new applications</w:t>
      </w:r>
      <w:r>
        <w:rPr>
          <w:rFonts w:ascii="Times New Roman" w:hAnsi="Times New Roman" w:cs="Times New Roman"/>
          <w:sz w:val="24"/>
          <w:szCs w:val="24"/>
          <w:lang w:val="en-US"/>
        </w:rPr>
        <w:t xml:space="preserve">. Every Computer Science class was a pleasure for </w:t>
      </w:r>
      <w:r w:rsidR="009A6435">
        <w:rPr>
          <w:rFonts w:ascii="Times New Roman" w:hAnsi="Times New Roman" w:cs="Times New Roman"/>
          <w:sz w:val="24"/>
          <w:szCs w:val="24"/>
          <w:lang w:val="en-US"/>
        </w:rPr>
        <w:t>me and every program that I wrote gave me the occasion to express myself.</w:t>
      </w:r>
    </w:p>
    <w:p w:rsidR="0061374C" w:rsidRDefault="009A6435"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However, after</w:t>
      </w:r>
      <w:r w:rsidR="004B36DD">
        <w:rPr>
          <w:rFonts w:ascii="Times New Roman" w:hAnsi="Times New Roman" w:cs="Times New Roman"/>
          <w:sz w:val="24"/>
          <w:szCs w:val="24"/>
          <w:lang w:val="en-US"/>
        </w:rPr>
        <w:t xml:space="preserve"> I </w:t>
      </w:r>
      <w:ins w:id="42" w:author="Fabi2017" w:date="2021-01-03T17:05:00Z">
        <w:r w:rsidR="008839CA">
          <w:rPr>
            <w:rFonts w:ascii="Times New Roman" w:hAnsi="Times New Roman" w:cs="Times New Roman"/>
            <w:sz w:val="24"/>
            <w:szCs w:val="24"/>
            <w:lang w:val="en-US"/>
          </w:rPr>
          <w:t xml:space="preserve">graduated from  </w:t>
        </w:r>
      </w:ins>
      <w:del w:id="43" w:author="Fabi2017" w:date="2021-01-03T17:05:00Z">
        <w:r w:rsidR="004B36DD" w:rsidDel="008839CA">
          <w:rPr>
            <w:rFonts w:ascii="Times New Roman" w:hAnsi="Times New Roman" w:cs="Times New Roman"/>
            <w:sz w:val="24"/>
            <w:szCs w:val="24"/>
            <w:lang w:val="en-US"/>
          </w:rPr>
          <w:delText>promoted</w:delText>
        </w:r>
      </w:del>
      <w:r>
        <w:rPr>
          <w:rFonts w:ascii="Times New Roman" w:hAnsi="Times New Roman" w:cs="Times New Roman"/>
          <w:sz w:val="24"/>
          <w:szCs w:val="24"/>
          <w:lang w:val="en-US"/>
        </w:rPr>
        <w:t xml:space="preserve"> High School</w:t>
      </w:r>
      <w:r w:rsidR="004B36DD">
        <w:rPr>
          <w:rFonts w:ascii="Times New Roman" w:hAnsi="Times New Roman" w:cs="Times New Roman"/>
          <w:sz w:val="24"/>
          <w:szCs w:val="24"/>
          <w:lang w:val="en-US"/>
        </w:rPr>
        <w:t xml:space="preserve"> I went to University to further expand my knowledge in programming and I really like it, but in the first year it was pretty t</w:t>
      </w:r>
      <w:del w:id="44" w:author="Fabi2017" w:date="2021-01-03T17:05:00Z">
        <w:r w:rsidR="004B36DD" w:rsidDel="008839CA">
          <w:rPr>
            <w:rFonts w:ascii="Times New Roman" w:hAnsi="Times New Roman" w:cs="Times New Roman"/>
            <w:sz w:val="24"/>
            <w:szCs w:val="24"/>
            <w:lang w:val="en-US"/>
          </w:rPr>
          <w:delText>h</w:delText>
        </w:r>
      </w:del>
      <w:r w:rsidR="004B36DD">
        <w:rPr>
          <w:rFonts w:ascii="Times New Roman" w:hAnsi="Times New Roman" w:cs="Times New Roman"/>
          <w:sz w:val="24"/>
          <w:szCs w:val="24"/>
          <w:lang w:val="en-US"/>
        </w:rPr>
        <w:t xml:space="preserve">ough since in my university everyone is used to give homework at the same time so I manage to have 3 or 4 projects in a 2 or 3 week period. </w:t>
      </w:r>
      <w:r w:rsidR="00D97FEA">
        <w:rPr>
          <w:rFonts w:ascii="Times New Roman" w:hAnsi="Times New Roman" w:cs="Times New Roman"/>
          <w:sz w:val="24"/>
          <w:szCs w:val="24"/>
          <w:lang w:val="en-US"/>
        </w:rPr>
        <w:t>Also,</w:t>
      </w:r>
      <w:r w:rsidR="004B36DD">
        <w:rPr>
          <w:rFonts w:ascii="Times New Roman" w:hAnsi="Times New Roman" w:cs="Times New Roman"/>
          <w:sz w:val="24"/>
          <w:szCs w:val="24"/>
          <w:lang w:val="en-US"/>
        </w:rPr>
        <w:t xml:space="preserve"> in this period I do have</w:t>
      </w:r>
      <w:r w:rsidR="00D97FEA">
        <w:rPr>
          <w:rFonts w:ascii="Times New Roman" w:hAnsi="Times New Roman" w:cs="Times New Roman"/>
          <w:sz w:val="24"/>
          <w:szCs w:val="24"/>
          <w:lang w:val="en-US"/>
        </w:rPr>
        <w:t xml:space="preserve"> </w:t>
      </w:r>
      <w:ins w:id="45" w:author="Fabi2017" w:date="2021-01-03T17:06:00Z">
        <w:r w:rsidR="008839CA">
          <w:rPr>
            <w:rFonts w:ascii="Times New Roman" w:hAnsi="Times New Roman" w:cs="Times New Roman"/>
            <w:sz w:val="24"/>
            <w:szCs w:val="24"/>
            <w:lang w:val="en-US"/>
          </w:rPr>
          <w:t xml:space="preserve">mid-term </w:t>
        </w:r>
      </w:ins>
      <w:del w:id="46" w:author="Fabi2017" w:date="2021-01-03T17:06:00Z">
        <w:r w:rsidR="00D97FEA" w:rsidDel="008839CA">
          <w:rPr>
            <w:rFonts w:ascii="Times New Roman" w:hAnsi="Times New Roman" w:cs="Times New Roman"/>
            <w:sz w:val="24"/>
            <w:szCs w:val="24"/>
            <w:lang w:val="en-US"/>
          </w:rPr>
          <w:delText>partia</w:delText>
        </w:r>
      </w:del>
      <w:del w:id="47" w:author="Fabi2017" w:date="2021-01-03T17:05:00Z">
        <w:r w:rsidR="00D97FEA" w:rsidDel="008839CA">
          <w:rPr>
            <w:rFonts w:ascii="Times New Roman" w:hAnsi="Times New Roman" w:cs="Times New Roman"/>
            <w:sz w:val="24"/>
            <w:szCs w:val="24"/>
            <w:lang w:val="en-US"/>
          </w:rPr>
          <w:delText>l</w:delText>
        </w:r>
      </w:del>
      <w:r w:rsidR="004B36DD">
        <w:rPr>
          <w:rFonts w:ascii="Times New Roman" w:hAnsi="Times New Roman" w:cs="Times New Roman"/>
          <w:sz w:val="24"/>
          <w:szCs w:val="24"/>
          <w:lang w:val="en-US"/>
        </w:rPr>
        <w:t xml:space="preserve"> exams so </w:t>
      </w:r>
      <w:r w:rsidR="00D97FEA">
        <w:rPr>
          <w:rFonts w:ascii="Times New Roman" w:hAnsi="Times New Roman" w:cs="Times New Roman"/>
          <w:sz w:val="24"/>
          <w:szCs w:val="24"/>
          <w:lang w:val="en-US"/>
        </w:rPr>
        <w:t>it is pretty t</w:t>
      </w:r>
      <w:del w:id="48" w:author="Fabi2017" w:date="2021-01-03T17:06:00Z">
        <w:r w:rsidR="00D97FEA" w:rsidDel="008839CA">
          <w:rPr>
            <w:rFonts w:ascii="Times New Roman" w:hAnsi="Times New Roman" w:cs="Times New Roman"/>
            <w:sz w:val="24"/>
            <w:szCs w:val="24"/>
            <w:lang w:val="en-US"/>
          </w:rPr>
          <w:delText>h</w:delText>
        </w:r>
      </w:del>
      <w:r w:rsidR="00D97FEA">
        <w:rPr>
          <w:rFonts w:ascii="Times New Roman" w:hAnsi="Times New Roman" w:cs="Times New Roman"/>
          <w:sz w:val="24"/>
          <w:szCs w:val="24"/>
          <w:lang w:val="en-US"/>
        </w:rPr>
        <w:t>ough to do all of it. Even though it is hard, I do like what I am doing in university and I am so excited for new challenges to further improve my knowledge in a company like this.</w:t>
      </w:r>
    </w:p>
    <w:p w:rsidR="00D97FEA" w:rsidRDefault="00361898"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Overall, my main objective here is to further improve my knowledge and creativity and express what I know and what I will lear</w:t>
      </w:r>
      <w:r w:rsidR="00BB5A8E">
        <w:rPr>
          <w:rFonts w:ascii="Times New Roman" w:hAnsi="Times New Roman" w:cs="Times New Roman"/>
          <w:sz w:val="24"/>
          <w:szCs w:val="24"/>
          <w:lang w:val="en-US"/>
        </w:rPr>
        <w:t>n in new programs with the applicability that your company develops.</w:t>
      </w:r>
    </w:p>
    <w:p w:rsidR="00D97FEA" w:rsidRDefault="00D97FEA" w:rsidP="00901D34">
      <w:pPr>
        <w:spacing w:beforeLines="30" w:afterLines="30"/>
        <w:rPr>
          <w:rFonts w:ascii="Times New Roman" w:hAnsi="Times New Roman" w:cs="Times New Roman"/>
          <w:sz w:val="24"/>
          <w:szCs w:val="24"/>
          <w:lang w:val="en-US"/>
        </w:rPr>
      </w:pPr>
    </w:p>
    <w:p w:rsidR="00BB5A8E" w:rsidRDefault="00BB5A8E" w:rsidP="00901D34">
      <w:pPr>
        <w:spacing w:beforeLines="30" w:afterLines="30"/>
        <w:rPr>
          <w:rFonts w:ascii="Times New Roman" w:hAnsi="Times New Roman" w:cs="Times New Roman"/>
          <w:sz w:val="24"/>
          <w:szCs w:val="24"/>
          <w:lang w:val="en-US"/>
        </w:rPr>
      </w:pPr>
    </w:p>
    <w:p w:rsidR="00BB5A8E" w:rsidRDefault="00BB5A8E"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lastRenderedPageBreak/>
        <w:t>4)When will you consider yourself a successful professional?</w:t>
      </w:r>
    </w:p>
    <w:p w:rsidR="00BB5A8E" w:rsidRDefault="00BB5A8E" w:rsidP="00901D34">
      <w:pPr>
        <w:spacing w:beforeLines="30" w:afterLines="30"/>
        <w:rPr>
          <w:rFonts w:ascii="Times New Roman" w:hAnsi="Times New Roman" w:cs="Times New Roman"/>
          <w:sz w:val="24"/>
          <w:szCs w:val="24"/>
          <w:lang w:val="en-US"/>
        </w:rPr>
      </w:pPr>
    </w:p>
    <w:p w:rsidR="00172DB1" w:rsidRDefault="00BB5A8E"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In computer science it is hard to tell whether I am a professional or not since it is still a developing industry, just think about Artificial Intelligence or the new algorithms that researchers hardly try to find to solve different problems </w:t>
      </w:r>
      <w:r w:rsidR="00172DB1">
        <w:rPr>
          <w:rFonts w:ascii="Times New Roman" w:hAnsi="Times New Roman" w:cs="Times New Roman"/>
          <w:sz w:val="24"/>
          <w:szCs w:val="24"/>
          <w:lang w:val="en-US"/>
        </w:rPr>
        <w:t>which can</w:t>
      </w:r>
      <w:r>
        <w:rPr>
          <w:rFonts w:ascii="Times New Roman" w:hAnsi="Times New Roman" w:cs="Times New Roman"/>
          <w:sz w:val="24"/>
          <w:szCs w:val="24"/>
          <w:lang w:val="en-US"/>
        </w:rPr>
        <w:t xml:space="preserve"> make our lives easier or </w:t>
      </w:r>
      <w:r w:rsidR="00172DB1">
        <w:rPr>
          <w:rFonts w:ascii="Times New Roman" w:hAnsi="Times New Roman" w:cs="Times New Roman"/>
          <w:sz w:val="24"/>
          <w:szCs w:val="24"/>
          <w:lang w:val="en-US"/>
        </w:rPr>
        <w:t xml:space="preserve">about the new Data Structures that also try to solve problems of different kinds. </w:t>
      </w:r>
    </w:p>
    <w:p w:rsidR="00BB5A8E" w:rsidRDefault="00172DB1"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As long as people find a new problem there is always a method or an algorithm that can solve almost everything and after these methods are created programmers will have the question: “</w:t>
      </w:r>
      <w:r w:rsidRPr="0016229A">
        <w:rPr>
          <w:rFonts w:ascii="Times New Roman" w:hAnsi="Times New Roman" w:cs="Times New Roman"/>
          <w:color w:val="FF0000"/>
          <w:sz w:val="24"/>
          <w:szCs w:val="24"/>
          <w:lang w:val="en-US"/>
          <w:rPrChange w:id="49" w:author="Fabi2017" w:date="2021-01-03T17:07:00Z">
            <w:rPr>
              <w:rFonts w:ascii="Times New Roman" w:hAnsi="Times New Roman" w:cs="Times New Roman"/>
              <w:sz w:val="24"/>
              <w:szCs w:val="24"/>
              <w:lang w:val="en-US"/>
            </w:rPr>
          </w:rPrChange>
        </w:rPr>
        <w:t>What is I can solve this more</w:t>
      </w:r>
      <w:r>
        <w:rPr>
          <w:rFonts w:ascii="Times New Roman" w:hAnsi="Times New Roman" w:cs="Times New Roman"/>
          <w:sz w:val="24"/>
          <w:szCs w:val="24"/>
          <w:lang w:val="en-US"/>
        </w:rPr>
        <w:t xml:space="preserve"> efficiently?“and this questions creates another idea and a new algorithm will appear </w:t>
      </w:r>
      <w:del w:id="50" w:author="Fabi2017" w:date="2021-01-03T17:08:00Z">
        <w:r w:rsidDel="0016229A">
          <w:rPr>
            <w:rFonts w:ascii="Times New Roman" w:hAnsi="Times New Roman" w:cs="Times New Roman"/>
            <w:sz w:val="24"/>
            <w:szCs w:val="24"/>
            <w:lang w:val="en-US"/>
          </w:rPr>
          <w:delText>which</w:delText>
        </w:r>
      </w:del>
      <w:ins w:id="51" w:author="Fabi2017" w:date="2021-01-03T17:08:00Z">
        <w:r w:rsidR="0016229A">
          <w:rPr>
            <w:rFonts w:ascii="Times New Roman" w:hAnsi="Times New Roman" w:cs="Times New Roman"/>
            <w:sz w:val="24"/>
            <w:szCs w:val="24"/>
            <w:lang w:val="en-US"/>
          </w:rPr>
          <w:t xml:space="preserve">, and this is </w:t>
        </w:r>
      </w:ins>
      <w:del w:id="52" w:author="Fabi2017" w:date="2021-01-03T17:08:00Z">
        <w:r w:rsidDel="0016229A">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is more efficient</w:t>
      </w:r>
      <w:r w:rsidR="00597A8D">
        <w:rPr>
          <w:rFonts w:ascii="Times New Roman" w:hAnsi="Times New Roman" w:cs="Times New Roman"/>
          <w:sz w:val="24"/>
          <w:szCs w:val="24"/>
          <w:lang w:val="en-US"/>
        </w:rPr>
        <w:t xml:space="preserve"> than the previous one and so on so on.</w:t>
      </w:r>
    </w:p>
    <w:p w:rsidR="00597A8D" w:rsidRDefault="00597A8D"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It is hard to tell, at least for me, if I am a professional programmer since there is always something new to learn, you can still learn all of them and something new and more efficient will appear and so on. </w:t>
      </w:r>
      <w:r w:rsidR="008D51BC">
        <w:rPr>
          <w:rFonts w:ascii="Times New Roman" w:hAnsi="Times New Roman" w:cs="Times New Roman"/>
          <w:sz w:val="24"/>
          <w:szCs w:val="24"/>
          <w:lang w:val="en-US"/>
        </w:rPr>
        <w:t xml:space="preserve">Not even money can show professionalism. </w:t>
      </w:r>
      <w:r>
        <w:rPr>
          <w:rFonts w:ascii="Times New Roman" w:hAnsi="Times New Roman" w:cs="Times New Roman"/>
          <w:sz w:val="24"/>
          <w:szCs w:val="24"/>
          <w:lang w:val="en-US"/>
        </w:rPr>
        <w:t xml:space="preserve">I do think that a programmer will become a professional when he </w:t>
      </w:r>
      <w:del w:id="53" w:author="Fabi2017" w:date="2021-01-03T17:09:00Z">
        <w:r w:rsidDel="0016229A">
          <w:rPr>
            <w:rFonts w:ascii="Times New Roman" w:hAnsi="Times New Roman" w:cs="Times New Roman"/>
            <w:sz w:val="24"/>
            <w:szCs w:val="24"/>
            <w:lang w:val="en-US"/>
          </w:rPr>
          <w:delText>wil</w:delText>
        </w:r>
      </w:del>
      <w:del w:id="54" w:author="Fabi2017" w:date="2021-01-03T17:08:00Z">
        <w:r w:rsidDel="0016229A">
          <w:rPr>
            <w:rFonts w:ascii="Times New Roman" w:hAnsi="Times New Roman" w:cs="Times New Roman"/>
            <w:sz w:val="24"/>
            <w:szCs w:val="24"/>
            <w:lang w:val="en-US"/>
          </w:rPr>
          <w:delText>l</w:delText>
        </w:r>
      </w:del>
      <w:r>
        <w:rPr>
          <w:rFonts w:ascii="Times New Roman" w:hAnsi="Times New Roman" w:cs="Times New Roman"/>
          <w:sz w:val="24"/>
          <w:szCs w:val="24"/>
          <w:lang w:val="en-US"/>
        </w:rPr>
        <w:t xml:space="preserve"> invent</w:t>
      </w:r>
      <w:ins w:id="55" w:author="Fabi2017" w:date="2021-01-03T17:09:00Z">
        <w:r w:rsidR="0016229A">
          <w:rPr>
            <w:rFonts w:ascii="Times New Roman" w:hAnsi="Times New Roman" w:cs="Times New Roman"/>
            <w:sz w:val="24"/>
            <w:szCs w:val="24"/>
            <w:lang w:val="en-US"/>
          </w:rPr>
          <w:t>s</w:t>
        </w:r>
      </w:ins>
      <w:r>
        <w:rPr>
          <w:rFonts w:ascii="Times New Roman" w:hAnsi="Times New Roman" w:cs="Times New Roman"/>
          <w:sz w:val="24"/>
          <w:szCs w:val="24"/>
          <w:lang w:val="en-US"/>
        </w:rPr>
        <w:t xml:space="preserve"> his own algorithm who has a big application in this industry</w:t>
      </w:r>
      <w:r w:rsidR="008D51BC">
        <w:rPr>
          <w:rFonts w:ascii="Times New Roman" w:hAnsi="Times New Roman" w:cs="Times New Roman"/>
          <w:sz w:val="24"/>
          <w:szCs w:val="24"/>
          <w:lang w:val="en-US"/>
        </w:rPr>
        <w:t xml:space="preserve"> because he brought something new to society, he contributed to our cause and made our lives even better.</w:t>
      </w:r>
    </w:p>
    <w:p w:rsidR="00615A90" w:rsidRDefault="008D51BC"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But overall, my goal here is to improve my programming skills or even learn a new programming language in order to express my creativity even further beyond, to cooperate with </w:t>
      </w:r>
      <w:r w:rsidR="00615A90">
        <w:rPr>
          <w:rFonts w:ascii="Times New Roman" w:hAnsi="Times New Roman" w:cs="Times New Roman"/>
          <w:sz w:val="24"/>
          <w:szCs w:val="24"/>
          <w:lang w:val="en-US"/>
        </w:rPr>
        <w:t>developers</w:t>
      </w:r>
      <w:r>
        <w:rPr>
          <w:rFonts w:ascii="Times New Roman" w:hAnsi="Times New Roman" w:cs="Times New Roman"/>
          <w:sz w:val="24"/>
          <w:szCs w:val="24"/>
          <w:lang w:val="en-US"/>
        </w:rPr>
        <w:t xml:space="preserve"> to achieve something even better than actual program state</w:t>
      </w:r>
      <w:r w:rsidR="00615A90">
        <w:rPr>
          <w:rFonts w:ascii="Times New Roman" w:hAnsi="Times New Roman" w:cs="Times New Roman"/>
          <w:sz w:val="24"/>
          <w:szCs w:val="24"/>
          <w:lang w:val="en-US"/>
        </w:rPr>
        <w:t xml:space="preserve">. </w:t>
      </w:r>
    </w:p>
    <w:p w:rsidR="00662962" w:rsidRDefault="00615A90" w:rsidP="00901D34">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 xml:space="preserve">Talking about the application, I always find this thing </w:t>
      </w:r>
      <w:r w:rsidRPr="00ED2C1D">
        <w:rPr>
          <w:rFonts w:ascii="Times New Roman" w:hAnsi="Times New Roman" w:cs="Times New Roman"/>
          <w:color w:val="FF0000"/>
          <w:sz w:val="24"/>
          <w:szCs w:val="24"/>
          <w:lang w:val="en-US"/>
          <w:rPrChange w:id="56" w:author="Fabi2017" w:date="2021-01-03T17:09:00Z">
            <w:rPr>
              <w:rFonts w:ascii="Times New Roman" w:hAnsi="Times New Roman" w:cs="Times New Roman"/>
              <w:sz w:val="24"/>
              <w:szCs w:val="24"/>
              <w:lang w:val="en-US"/>
            </w:rPr>
          </w:rPrChange>
        </w:rPr>
        <w:t>specifically v</w:t>
      </w:r>
      <w:r>
        <w:rPr>
          <w:rFonts w:ascii="Times New Roman" w:hAnsi="Times New Roman" w:cs="Times New Roman"/>
          <w:sz w:val="24"/>
          <w:szCs w:val="24"/>
          <w:lang w:val="en-US"/>
        </w:rPr>
        <w:t>ery important. The developer should always listen</w:t>
      </w:r>
      <w:ins w:id="57" w:author="Fabi2017" w:date="2021-01-03T17:09:00Z">
        <w:r w:rsidR="00ED2C1D">
          <w:rPr>
            <w:rFonts w:ascii="Times New Roman" w:hAnsi="Times New Roman" w:cs="Times New Roman"/>
            <w:sz w:val="24"/>
            <w:szCs w:val="24"/>
            <w:lang w:val="en-US"/>
          </w:rPr>
          <w:t xml:space="preserve"> to</w:t>
        </w:r>
      </w:ins>
      <w:r>
        <w:rPr>
          <w:rFonts w:ascii="Times New Roman" w:hAnsi="Times New Roman" w:cs="Times New Roman"/>
          <w:sz w:val="24"/>
          <w:szCs w:val="24"/>
          <w:lang w:val="en-US"/>
        </w:rPr>
        <w:t xml:space="preserve"> our users </w:t>
      </w:r>
      <w:r w:rsidR="00A84D8C">
        <w:rPr>
          <w:rFonts w:ascii="Times New Roman" w:hAnsi="Times New Roman" w:cs="Times New Roman"/>
          <w:sz w:val="24"/>
          <w:szCs w:val="24"/>
          <w:lang w:val="en-US"/>
        </w:rPr>
        <w:t>from</w:t>
      </w:r>
      <w:r>
        <w:rPr>
          <w:rFonts w:ascii="Times New Roman" w:hAnsi="Times New Roman" w:cs="Times New Roman"/>
          <w:sz w:val="24"/>
          <w:szCs w:val="24"/>
          <w:lang w:val="en-US"/>
        </w:rPr>
        <w:t xml:space="preserve"> feedback</w:t>
      </w:r>
      <w:r w:rsidR="00A84D8C">
        <w:rPr>
          <w:rFonts w:ascii="Times New Roman" w:hAnsi="Times New Roman" w:cs="Times New Roman"/>
          <w:sz w:val="24"/>
          <w:szCs w:val="24"/>
          <w:lang w:val="en-US"/>
        </w:rPr>
        <w:t>s</w:t>
      </w:r>
      <w:r>
        <w:rPr>
          <w:rFonts w:ascii="Times New Roman" w:hAnsi="Times New Roman" w:cs="Times New Roman"/>
          <w:sz w:val="24"/>
          <w:szCs w:val="24"/>
          <w:lang w:val="en-US"/>
        </w:rPr>
        <w:t xml:space="preserve"> or forum</w:t>
      </w:r>
      <w:r w:rsidR="00A84D8C">
        <w:rPr>
          <w:rFonts w:ascii="Times New Roman" w:hAnsi="Times New Roman" w:cs="Times New Roman"/>
          <w:sz w:val="24"/>
          <w:szCs w:val="24"/>
          <w:lang w:val="en-US"/>
        </w:rPr>
        <w:t>s.</w:t>
      </w:r>
      <w:r>
        <w:rPr>
          <w:rFonts w:ascii="Times New Roman" w:hAnsi="Times New Roman" w:cs="Times New Roman"/>
          <w:sz w:val="24"/>
          <w:szCs w:val="24"/>
          <w:lang w:val="en-US"/>
        </w:rPr>
        <w:t xml:space="preserve"> I would constantly talk to everyone who is willing to give even better ideas to further improve </w:t>
      </w:r>
      <w:r w:rsidR="00A84D8C">
        <w:rPr>
          <w:rFonts w:ascii="Times New Roman" w:hAnsi="Times New Roman" w:cs="Times New Roman"/>
          <w:sz w:val="24"/>
          <w:szCs w:val="24"/>
          <w:lang w:val="en-US"/>
        </w:rPr>
        <w:t xml:space="preserve">the application </w:t>
      </w:r>
      <w:r>
        <w:rPr>
          <w:rFonts w:ascii="Times New Roman" w:hAnsi="Times New Roman" w:cs="Times New Roman"/>
          <w:sz w:val="24"/>
          <w:szCs w:val="24"/>
          <w:lang w:val="en-US"/>
        </w:rPr>
        <w:t>to their likings.</w:t>
      </w:r>
    </w:p>
    <w:p w:rsidR="008D51BC" w:rsidRPr="0049321A" w:rsidRDefault="00662962" w:rsidP="00627763">
      <w:pPr>
        <w:spacing w:beforeLines="30" w:afterLines="30"/>
        <w:rPr>
          <w:rFonts w:ascii="Times New Roman" w:hAnsi="Times New Roman" w:cs="Times New Roman"/>
          <w:sz w:val="24"/>
          <w:szCs w:val="24"/>
          <w:lang w:val="en-US"/>
        </w:rPr>
      </w:pPr>
      <w:r>
        <w:rPr>
          <w:rFonts w:ascii="Times New Roman" w:hAnsi="Times New Roman" w:cs="Times New Roman"/>
          <w:sz w:val="24"/>
          <w:szCs w:val="24"/>
          <w:lang w:val="en-US"/>
        </w:rPr>
        <w:t>I am also ready to share some of my own ideas to improve the application since I am very interested in getting this job.</w:t>
      </w:r>
    </w:p>
    <w:sectPr w:rsidR="008D51BC" w:rsidRPr="0049321A" w:rsidSect="00BA671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BA6" w:rsidRDefault="00B53BA6" w:rsidP="0049321A">
      <w:pPr>
        <w:spacing w:after="0" w:line="240" w:lineRule="auto"/>
      </w:pPr>
      <w:r>
        <w:separator/>
      </w:r>
    </w:p>
  </w:endnote>
  <w:endnote w:type="continuationSeparator" w:id="1">
    <w:p w:rsidR="00B53BA6" w:rsidRDefault="00B53BA6" w:rsidP="004932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BA6" w:rsidRDefault="00B53BA6" w:rsidP="0049321A">
      <w:pPr>
        <w:spacing w:after="0" w:line="240" w:lineRule="auto"/>
      </w:pPr>
      <w:r>
        <w:separator/>
      </w:r>
    </w:p>
  </w:footnote>
  <w:footnote w:type="continuationSeparator" w:id="1">
    <w:p w:rsidR="00B53BA6" w:rsidRDefault="00B53BA6" w:rsidP="004932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670" w:rsidRDefault="00C90670">
    <w:pPr>
      <w:pStyle w:val="Header"/>
      <w:rPr>
        <w:lang w:val="en-US"/>
      </w:rPr>
    </w:pPr>
    <w:r>
      <w:rPr>
        <w:lang w:val="en-US"/>
      </w:rPr>
      <w:t>Dutu Alin Calin</w:t>
    </w:r>
  </w:p>
  <w:p w:rsidR="00C90670" w:rsidRPr="0049321A" w:rsidRDefault="00C90670">
    <w:pPr>
      <w:pStyle w:val="Header"/>
      <w:rPr>
        <w:lang w:val="en-US"/>
      </w:rPr>
    </w:pPr>
    <w:r>
      <w:rPr>
        <w:lang w:val="en-US"/>
      </w:rPr>
      <w:t>323 CD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530E0"/>
    <w:multiLevelType w:val="hybridMultilevel"/>
    <w:tmpl w:val="9B4406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AE0491C"/>
    <w:multiLevelType w:val="hybridMultilevel"/>
    <w:tmpl w:val="18C46250"/>
    <w:lvl w:ilvl="0" w:tplc="0409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C825D9B"/>
    <w:multiLevelType w:val="hybridMultilevel"/>
    <w:tmpl w:val="A2D674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5CB5BBA"/>
    <w:multiLevelType w:val="hybridMultilevel"/>
    <w:tmpl w:val="945404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6CF54230"/>
    <w:multiLevelType w:val="hybridMultilevel"/>
    <w:tmpl w:val="B866A248"/>
    <w:lvl w:ilvl="0" w:tplc="58784E2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08"/>
  <w:hyphenationZone w:val="425"/>
  <w:characterSpacingControl w:val="doNotCompress"/>
  <w:footnotePr>
    <w:footnote w:id="0"/>
    <w:footnote w:id="1"/>
  </w:footnotePr>
  <w:endnotePr>
    <w:endnote w:id="0"/>
    <w:endnote w:id="1"/>
  </w:endnotePr>
  <w:compat/>
  <w:rsids>
    <w:rsidRoot w:val="00E819BB"/>
    <w:rsid w:val="00017FF8"/>
    <w:rsid w:val="000B6181"/>
    <w:rsid w:val="0016229A"/>
    <w:rsid w:val="00172DB1"/>
    <w:rsid w:val="00190160"/>
    <w:rsid w:val="001C01E4"/>
    <w:rsid w:val="002D3F3B"/>
    <w:rsid w:val="0031055B"/>
    <w:rsid w:val="003267CB"/>
    <w:rsid w:val="00361898"/>
    <w:rsid w:val="003825FE"/>
    <w:rsid w:val="00383A3B"/>
    <w:rsid w:val="003F3A86"/>
    <w:rsid w:val="00416628"/>
    <w:rsid w:val="00417D83"/>
    <w:rsid w:val="0049321A"/>
    <w:rsid w:val="004B36DD"/>
    <w:rsid w:val="00566DA8"/>
    <w:rsid w:val="00597A8D"/>
    <w:rsid w:val="006000EA"/>
    <w:rsid w:val="0060243E"/>
    <w:rsid w:val="0061374C"/>
    <w:rsid w:val="00613A82"/>
    <w:rsid w:val="00615A90"/>
    <w:rsid w:val="00627763"/>
    <w:rsid w:val="00662962"/>
    <w:rsid w:val="00723FD5"/>
    <w:rsid w:val="00845F6A"/>
    <w:rsid w:val="008574F0"/>
    <w:rsid w:val="008839CA"/>
    <w:rsid w:val="008D51BC"/>
    <w:rsid w:val="00901D34"/>
    <w:rsid w:val="00925D48"/>
    <w:rsid w:val="0092717C"/>
    <w:rsid w:val="009A6435"/>
    <w:rsid w:val="009C6595"/>
    <w:rsid w:val="00A01584"/>
    <w:rsid w:val="00A22108"/>
    <w:rsid w:val="00A37A70"/>
    <w:rsid w:val="00A51957"/>
    <w:rsid w:val="00A84D8C"/>
    <w:rsid w:val="00B50350"/>
    <w:rsid w:val="00B53BA6"/>
    <w:rsid w:val="00BA6719"/>
    <w:rsid w:val="00BB5A8E"/>
    <w:rsid w:val="00BF3B71"/>
    <w:rsid w:val="00C90670"/>
    <w:rsid w:val="00CA3BE8"/>
    <w:rsid w:val="00CA749B"/>
    <w:rsid w:val="00D376C4"/>
    <w:rsid w:val="00D448DF"/>
    <w:rsid w:val="00D61FF6"/>
    <w:rsid w:val="00D85BF1"/>
    <w:rsid w:val="00D97FEA"/>
    <w:rsid w:val="00DA62C2"/>
    <w:rsid w:val="00DD38D9"/>
    <w:rsid w:val="00E0620A"/>
    <w:rsid w:val="00E26D41"/>
    <w:rsid w:val="00E819BB"/>
    <w:rsid w:val="00ED2C1D"/>
    <w:rsid w:val="00ED3F1C"/>
    <w:rsid w:val="00ED3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7C"/>
    <w:pPr>
      <w:ind w:left="720"/>
      <w:contextualSpacing/>
    </w:pPr>
  </w:style>
  <w:style w:type="paragraph" w:styleId="Header">
    <w:name w:val="header"/>
    <w:basedOn w:val="Normal"/>
    <w:link w:val="HeaderChar"/>
    <w:uiPriority w:val="99"/>
    <w:unhideWhenUsed/>
    <w:rsid w:val="00493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21A"/>
  </w:style>
  <w:style w:type="paragraph" w:styleId="Footer">
    <w:name w:val="footer"/>
    <w:basedOn w:val="Normal"/>
    <w:link w:val="FooterChar"/>
    <w:uiPriority w:val="99"/>
    <w:unhideWhenUsed/>
    <w:rsid w:val="00493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21A"/>
  </w:style>
  <w:style w:type="paragraph" w:styleId="BalloonText">
    <w:name w:val="Balloon Text"/>
    <w:basedOn w:val="Normal"/>
    <w:link w:val="BalloonTextChar"/>
    <w:uiPriority w:val="99"/>
    <w:semiHidden/>
    <w:unhideWhenUsed/>
    <w:rsid w:val="00901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1207</Words>
  <Characters>6881</Characters>
  <Application>Microsoft Office Word</Application>
  <DocSecurity>0</DocSecurity>
  <Lines>57</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Calin</dc:creator>
  <cp:keywords/>
  <dc:description/>
  <cp:lastModifiedBy>Fabi2017</cp:lastModifiedBy>
  <cp:revision>41</cp:revision>
  <dcterms:created xsi:type="dcterms:W3CDTF">2020-11-14T11:42:00Z</dcterms:created>
  <dcterms:modified xsi:type="dcterms:W3CDTF">2021-01-03T15:09:00Z</dcterms:modified>
</cp:coreProperties>
</file>